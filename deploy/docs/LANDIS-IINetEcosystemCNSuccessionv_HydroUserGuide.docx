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A65E7C" w14:textId="7AD28BBF" w:rsidR="00D44B4E" w:rsidRDefault="00DE30D0">
      <w:pPr>
        <w:spacing w:before="3240"/>
        <w:jc w:val="center"/>
      </w:pPr>
      <w:r>
        <w:rPr>
          <w:rFonts w:ascii="Verdana" w:eastAsia="Verdana" w:hAnsi="Verdana" w:cs="Verdana"/>
          <w:sz w:val="40"/>
          <w:szCs w:val="40"/>
        </w:rPr>
        <w:t xml:space="preserve">LANDIS-II Net Ecosystem Carbon and Nitrogen (NECN) </w:t>
      </w:r>
      <w:r w:rsidR="00EC61D7">
        <w:rPr>
          <w:rFonts w:ascii="Verdana" w:eastAsia="Verdana" w:hAnsi="Verdana" w:cs="Verdana"/>
          <w:sz w:val="40"/>
          <w:szCs w:val="40"/>
        </w:rPr>
        <w:t xml:space="preserve">Hydrology </w:t>
      </w:r>
      <w:r>
        <w:rPr>
          <w:rFonts w:ascii="Verdana" w:eastAsia="Verdana" w:hAnsi="Verdana" w:cs="Verdana"/>
          <w:sz w:val="40"/>
          <w:szCs w:val="40"/>
        </w:rPr>
        <w:t>Succession v1.</w:t>
      </w:r>
      <w:r w:rsidR="00EC61D7">
        <w:rPr>
          <w:rFonts w:ascii="Verdana" w:eastAsia="Verdana" w:hAnsi="Verdana" w:cs="Verdana"/>
          <w:sz w:val="40"/>
          <w:szCs w:val="40"/>
        </w:rPr>
        <w:t>0</w:t>
      </w:r>
    </w:p>
    <w:p w14:paraId="4783A11A" w14:textId="77777777" w:rsidR="00D44B4E" w:rsidRDefault="00DE30D0">
      <w:pPr>
        <w:jc w:val="center"/>
      </w:pPr>
      <w:r>
        <w:rPr>
          <w:rFonts w:ascii="Verdana" w:eastAsia="Verdana" w:hAnsi="Verdana" w:cs="Verdana"/>
          <w:sz w:val="40"/>
          <w:szCs w:val="40"/>
        </w:rPr>
        <w:t>Extension User Guide</w:t>
      </w:r>
    </w:p>
    <w:p w14:paraId="1FC83C10" w14:textId="77777777" w:rsidR="00D44B4E" w:rsidRDefault="00D44B4E"/>
    <w:p w14:paraId="5FB4EE94" w14:textId="7F1B9512" w:rsidR="00D44B4E" w:rsidRDefault="00DE30D0">
      <w:pPr>
        <w:jc w:val="center"/>
      </w:pPr>
      <w:r>
        <w:t>Robert M. Scheller</w:t>
      </w:r>
      <w:r w:rsidR="002F3DEC" w:rsidRPr="002F3DEC">
        <w:rPr>
          <w:vertAlign w:val="superscript"/>
        </w:rPr>
        <w:t>1</w:t>
      </w:r>
    </w:p>
    <w:p w14:paraId="3B318985" w14:textId="6032D22B" w:rsidR="00D44B4E" w:rsidRDefault="00DE30D0">
      <w:pPr>
        <w:jc w:val="center"/>
      </w:pPr>
      <w:r>
        <w:t>Melissa S. Lucash</w:t>
      </w:r>
      <w:r w:rsidR="002F3DEC" w:rsidRPr="002F3DEC">
        <w:rPr>
          <w:vertAlign w:val="superscript"/>
        </w:rPr>
        <w:t>2</w:t>
      </w:r>
    </w:p>
    <w:p w14:paraId="34320AC9" w14:textId="18B59490" w:rsidR="002F3DEC" w:rsidRDefault="002F3DEC">
      <w:pPr>
        <w:jc w:val="center"/>
      </w:pPr>
      <w:r>
        <w:t>Alec Kretchun</w:t>
      </w:r>
      <w:r w:rsidRPr="002F3DEC">
        <w:rPr>
          <w:vertAlign w:val="superscript"/>
        </w:rPr>
        <w:t>2</w:t>
      </w:r>
    </w:p>
    <w:p w14:paraId="14CC5F31" w14:textId="3A6E8854" w:rsidR="00D44B4E" w:rsidRDefault="00D44B4E">
      <w:pPr>
        <w:jc w:val="center"/>
      </w:pPr>
    </w:p>
    <w:p w14:paraId="7F6C97DD" w14:textId="77777777" w:rsidR="00D44B4E" w:rsidRDefault="00D44B4E">
      <w:pPr>
        <w:jc w:val="center"/>
      </w:pPr>
    </w:p>
    <w:p w14:paraId="2BCAC997" w14:textId="60B6E1AE" w:rsidR="002F3DEC" w:rsidRDefault="002F3DEC">
      <w:pPr>
        <w:jc w:val="center"/>
      </w:pPr>
      <w:r>
        <w:t>1. North Carolina State University</w:t>
      </w:r>
    </w:p>
    <w:p w14:paraId="040AFAEA" w14:textId="4A048E10" w:rsidR="00D44B4E" w:rsidRDefault="002F3DEC">
      <w:pPr>
        <w:jc w:val="center"/>
      </w:pPr>
      <w:r>
        <w:t xml:space="preserve">2. </w:t>
      </w:r>
      <w:r w:rsidR="00DE30D0">
        <w:t>Portland State University</w:t>
      </w:r>
    </w:p>
    <w:p w14:paraId="34489FC7" w14:textId="77777777" w:rsidR="00D44B4E" w:rsidRDefault="00D44B4E">
      <w:pPr>
        <w:jc w:val="center"/>
      </w:pPr>
    </w:p>
    <w:p w14:paraId="612654AE" w14:textId="21D013FE" w:rsidR="00D44B4E" w:rsidRDefault="00DE30D0">
      <w:pPr>
        <w:jc w:val="center"/>
      </w:pPr>
      <w:r>
        <w:t xml:space="preserve">Last Revised:  </w:t>
      </w:r>
      <w:ins w:id="0" w:author="Robert Michael Scheller" w:date="2018-01-21T09:26:00Z">
        <w:r w:rsidR="0041050D">
          <w:fldChar w:fldCharType="begin"/>
        </w:r>
        <w:r w:rsidR="0041050D">
          <w:instrText xml:space="preserve"> SAVEDATE  \@ "MMMM d, yyyy"  \* MERGEFORMAT </w:instrText>
        </w:r>
      </w:ins>
      <w:r w:rsidR="0041050D">
        <w:fldChar w:fldCharType="separate"/>
      </w:r>
      <w:ins w:id="1" w:author="Robert Michael Scheller" w:date="2018-01-21T09:26:00Z">
        <w:r w:rsidR="0041050D">
          <w:rPr>
            <w:noProof/>
          </w:rPr>
          <w:t>January 21, 2018</w:t>
        </w:r>
        <w:r w:rsidR="0041050D">
          <w:fldChar w:fldCharType="end"/>
        </w:r>
      </w:ins>
      <w:bookmarkStart w:id="2" w:name="_GoBack"/>
      <w:bookmarkEnd w:id="2"/>
    </w:p>
    <w:p w14:paraId="168B8AAE" w14:textId="77777777" w:rsidR="00D44B4E" w:rsidRDefault="00D44B4E">
      <w:pPr>
        <w:jc w:val="center"/>
      </w:pPr>
    </w:p>
    <w:p w14:paraId="0253E52B" w14:textId="77777777" w:rsidR="00D44B4E" w:rsidRDefault="00D44B4E">
      <w:pPr>
        <w:jc w:val="center"/>
      </w:pPr>
    </w:p>
    <w:p w14:paraId="678B5FB0" w14:textId="77777777" w:rsidR="00D44B4E" w:rsidRDefault="00D44B4E">
      <w:pPr>
        <w:spacing w:before="120" w:after="120"/>
      </w:pPr>
    </w:p>
    <w:p w14:paraId="68E2BE33" w14:textId="77777777" w:rsidR="00D44B4E" w:rsidRDefault="00DE30D0">
      <w:r>
        <w:br w:type="page"/>
      </w:r>
    </w:p>
    <w:p w14:paraId="5DA7A482" w14:textId="77777777" w:rsidR="00D44B4E" w:rsidRDefault="00D44B4E">
      <w:pPr>
        <w:widowControl w:val="0"/>
        <w:spacing w:line="276" w:lineRule="auto"/>
        <w:sectPr w:rsidR="00D44B4E">
          <w:headerReference w:type="default" r:id="rId8"/>
          <w:footerReference w:type="default" r:id="rId9"/>
          <w:pgSz w:w="15840" w:h="12240"/>
          <w:pgMar w:top="1440" w:right="360" w:bottom="1440" w:left="360" w:header="0" w:footer="720" w:gutter="0"/>
          <w:pgNumType w:start="1"/>
          <w:cols w:space="720"/>
        </w:sectPr>
      </w:pPr>
    </w:p>
    <w:p w14:paraId="035F0458" w14:textId="77777777" w:rsidR="00D44B4E" w:rsidRDefault="00DE30D0">
      <w:pPr>
        <w:keepNext/>
        <w:spacing w:before="240" w:after="240"/>
      </w:pPr>
      <w:r>
        <w:rPr>
          <w:rFonts w:ascii="Verdana" w:eastAsia="Verdana" w:hAnsi="Verdana" w:cs="Verdana"/>
          <w:sz w:val="32"/>
          <w:szCs w:val="32"/>
        </w:rPr>
        <w:lastRenderedPageBreak/>
        <w:t>Table of Contents</w:t>
      </w:r>
    </w:p>
    <w:bookmarkStart w:id="3" w:name="_1fob9te" w:colFirst="0" w:colLast="0" w:displacedByCustomXml="next"/>
    <w:bookmarkEnd w:id="3" w:displacedByCustomXml="next"/>
    <w:sdt>
      <w:sdtPr>
        <w:id w:val="1712839533"/>
        <w:docPartObj>
          <w:docPartGallery w:val="Table of Contents"/>
          <w:docPartUnique/>
        </w:docPartObj>
      </w:sdtPr>
      <w:sdtContent>
        <w:p w14:paraId="0B040861" w14:textId="453F2DC5" w:rsidR="002F3DEC" w:rsidRDefault="00DE30D0">
          <w:pPr>
            <w:pStyle w:val="TOC1"/>
            <w:tabs>
              <w:tab w:val="left" w:pos="440"/>
              <w:tab w:val="right" w:pos="15110"/>
            </w:tabs>
            <w:rPr>
              <w:ins w:id="4" w:author="Robert Michael Scheller" w:date="2018-01-21T09:16:00Z"/>
              <w:noProof/>
            </w:rPr>
          </w:pPr>
          <w:r>
            <w:fldChar w:fldCharType="begin"/>
          </w:r>
          <w:r>
            <w:instrText xml:space="preserve"> TOC \h \u \z \n </w:instrText>
          </w:r>
          <w:r>
            <w:fldChar w:fldCharType="separate"/>
          </w:r>
          <w:ins w:id="5" w:author="Robert Michael Scheller" w:date="2018-01-21T09:16:00Z">
            <w:r w:rsidR="002F3DEC" w:rsidRPr="007158C9">
              <w:rPr>
                <w:rStyle w:val="Hyperlink"/>
                <w:noProof/>
              </w:rPr>
              <w:fldChar w:fldCharType="begin"/>
            </w:r>
            <w:r w:rsidR="002F3DEC" w:rsidRPr="007158C9">
              <w:rPr>
                <w:rStyle w:val="Hyperlink"/>
                <w:noProof/>
              </w:rPr>
              <w:instrText xml:space="preserve"> </w:instrText>
            </w:r>
            <w:r w:rsidR="002F3DEC">
              <w:rPr>
                <w:noProof/>
              </w:rPr>
              <w:instrText>HYPERLINK \l "_Toc504289514"</w:instrText>
            </w:r>
            <w:r w:rsidR="002F3DEC" w:rsidRPr="007158C9">
              <w:rPr>
                <w:rStyle w:val="Hyperlink"/>
                <w:noProof/>
              </w:rPr>
              <w:instrText xml:space="preserve"> </w:instrText>
            </w:r>
            <w:r w:rsidR="002F3DEC" w:rsidRPr="007158C9">
              <w:rPr>
                <w:rStyle w:val="Hyperlink"/>
                <w:noProof/>
              </w:rPr>
            </w:r>
            <w:r w:rsidR="002F3DEC" w:rsidRPr="007158C9">
              <w:rPr>
                <w:rStyle w:val="Hyperlink"/>
                <w:noProof/>
              </w:rPr>
              <w:fldChar w:fldCharType="separate"/>
            </w:r>
            <w:r w:rsidR="002F3DEC" w:rsidRPr="007158C9">
              <w:rPr>
                <w:rStyle w:val="Hyperlink"/>
                <w:noProof/>
              </w:rPr>
              <w:t>1</w:t>
            </w:r>
            <w:r w:rsidR="002F3DEC">
              <w:rPr>
                <w:noProof/>
              </w:rPr>
              <w:tab/>
            </w:r>
            <w:r w:rsidR="002F3DEC" w:rsidRPr="007158C9">
              <w:rPr>
                <w:rStyle w:val="Hyperlink"/>
                <w:noProof/>
              </w:rPr>
              <w:t>Introduction</w:t>
            </w:r>
            <w:r w:rsidR="002F3DEC" w:rsidRPr="007158C9">
              <w:rPr>
                <w:rStyle w:val="Hyperlink"/>
                <w:noProof/>
              </w:rPr>
              <w:fldChar w:fldCharType="end"/>
            </w:r>
          </w:ins>
        </w:p>
        <w:p w14:paraId="34C227DD" w14:textId="59D89AAB" w:rsidR="002F3DEC" w:rsidRDefault="002F3DEC">
          <w:pPr>
            <w:pStyle w:val="TOC2"/>
            <w:tabs>
              <w:tab w:val="left" w:pos="880"/>
              <w:tab w:val="right" w:pos="15110"/>
            </w:tabs>
            <w:rPr>
              <w:ins w:id="6" w:author="Robert Michael Scheller" w:date="2018-01-21T09:16:00Z"/>
              <w:noProof/>
            </w:rPr>
          </w:pPr>
          <w:ins w:id="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"_Toc504289515"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1.1</w:t>
            </w:r>
            <w:r>
              <w:rPr>
                <w:noProof/>
              </w:rPr>
              <w:tab/>
            </w:r>
            <w:r w:rsidRPr="007158C9">
              <w:rPr>
                <w:rStyle w:val="Hyperlink"/>
                <w:noProof/>
              </w:rPr>
              <w:t>Cohort Reproduction – Probability of Establishment</w:t>
            </w:r>
            <w:r w:rsidRPr="007158C9">
              <w:rPr>
                <w:rStyle w:val="Hyperlink"/>
                <w:noProof/>
              </w:rPr>
              <w:fldChar w:fldCharType="end"/>
            </w:r>
          </w:ins>
        </w:p>
        <w:p w14:paraId="17800CB9" w14:textId="08F8AD23" w:rsidR="002F3DEC" w:rsidRDefault="002F3DEC">
          <w:pPr>
            <w:pStyle w:val="TOC2"/>
            <w:tabs>
              <w:tab w:val="left" w:pos="880"/>
              <w:tab w:val="right" w:pos="15110"/>
            </w:tabs>
            <w:rPr>
              <w:ins w:id="8" w:author="Robert Michael Scheller" w:date="2018-01-21T09:16:00Z"/>
              <w:noProof/>
            </w:rPr>
          </w:pPr>
          <w:ins w:id="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"_Toc504289516"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1.2</w:t>
            </w:r>
            <w:r>
              <w:rPr>
                <w:noProof/>
              </w:rPr>
              <w:tab/>
            </w:r>
            <w:r w:rsidRPr="007158C9">
              <w:rPr>
                <w:rStyle w:val="Hyperlink"/>
                <w:noProof/>
              </w:rPr>
              <w:t>Cohort Growth</w:t>
            </w:r>
            <w:r w:rsidRPr="007158C9">
              <w:rPr>
                <w:rStyle w:val="Hyperlink"/>
                <w:noProof/>
              </w:rPr>
              <w:fldChar w:fldCharType="end"/>
            </w:r>
          </w:ins>
        </w:p>
        <w:p w14:paraId="2674DAF8" w14:textId="51D9B8D3" w:rsidR="002F3DEC" w:rsidRDefault="002F3DEC">
          <w:pPr>
            <w:pStyle w:val="TOC2"/>
            <w:tabs>
              <w:tab w:val="left" w:pos="880"/>
              <w:tab w:val="right" w:pos="15110"/>
            </w:tabs>
            <w:rPr>
              <w:ins w:id="10" w:author="Robert Michael Scheller" w:date="2018-01-21T09:16:00Z"/>
              <w:noProof/>
            </w:rPr>
          </w:pPr>
          <w:ins w:id="1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"_Toc504289517"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1.3</w:t>
            </w:r>
            <w:r>
              <w:rPr>
                <w:noProof/>
              </w:rPr>
              <w:tab/>
            </w:r>
            <w:r w:rsidRPr="007158C9">
              <w:rPr>
                <w:rStyle w:val="Hyperlink"/>
                <w:noProof/>
              </w:rPr>
              <w:t>Soil and Dead Biomass Decay</w:t>
            </w:r>
            <w:r w:rsidRPr="007158C9">
              <w:rPr>
                <w:rStyle w:val="Hyperlink"/>
                <w:noProof/>
              </w:rPr>
              <w:fldChar w:fldCharType="end"/>
            </w:r>
          </w:ins>
        </w:p>
        <w:p w14:paraId="6C0113B0" w14:textId="5CD26417" w:rsidR="002F3DEC" w:rsidRDefault="002F3DEC">
          <w:pPr>
            <w:pStyle w:val="TOC2"/>
            <w:tabs>
              <w:tab w:val="left" w:pos="880"/>
              <w:tab w:val="right" w:pos="15110"/>
            </w:tabs>
            <w:rPr>
              <w:ins w:id="12" w:author="Robert Michael Scheller" w:date="2018-01-21T09:16:00Z"/>
              <w:noProof/>
            </w:rPr>
          </w:pPr>
          <w:ins w:id="1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"_Toc504289518"</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1.4</w:t>
            </w:r>
            <w:r>
              <w:rPr>
                <w:noProof/>
              </w:rPr>
              <w:tab/>
            </w:r>
            <w:r w:rsidRPr="007158C9">
              <w:rPr>
                <w:rStyle w:val="Hyperlink"/>
                <w:noProof/>
              </w:rPr>
              <w:t>Initializing Biomass and Soil Properties</w:t>
            </w:r>
            <w:r w:rsidRPr="007158C9">
              <w:rPr>
                <w:rStyle w:val="Hyperlink"/>
                <w:noProof/>
              </w:rPr>
              <w:fldChar w:fldCharType="end"/>
            </w:r>
          </w:ins>
        </w:p>
        <w:p w14:paraId="005D3E9A" w14:textId="2F51AD0C" w:rsidR="002F3DEC" w:rsidRDefault="002F3DEC">
          <w:pPr>
            <w:pStyle w:val="TOC2"/>
            <w:tabs>
              <w:tab w:val="left" w:pos="880"/>
              <w:tab w:val="right" w:pos="15110"/>
            </w:tabs>
            <w:rPr>
              <w:ins w:id="14" w:author="Robert Michael Scheller" w:date="2018-01-21T09:16:00Z"/>
              <w:noProof/>
            </w:rPr>
          </w:pPr>
          <w:ins w:id="1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"_Toc504289519"</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1.5</w:t>
            </w:r>
            <w:r>
              <w:rPr>
                <w:noProof/>
              </w:rPr>
              <w:tab/>
            </w:r>
            <w:r w:rsidRPr="007158C9">
              <w:rPr>
                <w:rStyle w:val="Hyperlink"/>
                <w:noProof/>
              </w:rPr>
              <w:t>Interactions with Disturbances</w:t>
            </w:r>
            <w:r w:rsidRPr="007158C9">
              <w:rPr>
                <w:rStyle w:val="Hyperlink"/>
                <w:noProof/>
              </w:rPr>
              <w:fldChar w:fldCharType="end"/>
            </w:r>
          </w:ins>
        </w:p>
        <w:p w14:paraId="14375092" w14:textId="236BB31F" w:rsidR="002F3DEC" w:rsidRDefault="002F3DEC">
          <w:pPr>
            <w:pStyle w:val="TOC2"/>
            <w:tabs>
              <w:tab w:val="left" w:pos="880"/>
              <w:tab w:val="right" w:pos="15110"/>
            </w:tabs>
            <w:rPr>
              <w:ins w:id="16" w:author="Robert Michael Scheller" w:date="2018-01-21T09:16:00Z"/>
              <w:noProof/>
            </w:rPr>
          </w:pPr>
          <w:ins w:id="1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"_Toc504289520"</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1.6</w:t>
            </w:r>
            <w:r>
              <w:rPr>
                <w:noProof/>
              </w:rPr>
              <w:tab/>
            </w:r>
            <w:r w:rsidRPr="007158C9">
              <w:rPr>
                <w:rStyle w:val="Hyperlink"/>
                <w:noProof/>
              </w:rPr>
              <w:t>Available Light</w:t>
            </w:r>
            <w:r w:rsidRPr="007158C9">
              <w:rPr>
                <w:rStyle w:val="Hyperlink"/>
                <w:noProof/>
              </w:rPr>
              <w:fldChar w:fldCharType="end"/>
            </w:r>
          </w:ins>
        </w:p>
        <w:p w14:paraId="291AB47A" w14:textId="68A628FF" w:rsidR="002F3DEC" w:rsidRDefault="002F3DEC">
          <w:pPr>
            <w:pStyle w:val="TOC2"/>
            <w:tabs>
              <w:tab w:val="left" w:pos="880"/>
              <w:tab w:val="right" w:pos="15110"/>
            </w:tabs>
            <w:rPr>
              <w:ins w:id="18" w:author="Robert Michael Scheller" w:date="2018-01-21T09:16:00Z"/>
              <w:noProof/>
            </w:rPr>
          </w:pPr>
          <w:ins w:id="1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"_Toc504289521"</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1.7</w:t>
            </w:r>
            <w:r>
              <w:rPr>
                <w:noProof/>
              </w:rPr>
              <w:tab/>
            </w:r>
            <w:r w:rsidRPr="007158C9">
              <w:rPr>
                <w:rStyle w:val="Hyperlink"/>
                <w:noProof/>
              </w:rPr>
              <w:t>Cohort Reproduction – Disturbance Interactions</w:t>
            </w:r>
            <w:r w:rsidRPr="007158C9">
              <w:rPr>
                <w:rStyle w:val="Hyperlink"/>
                <w:noProof/>
              </w:rPr>
              <w:fldChar w:fldCharType="end"/>
            </w:r>
          </w:ins>
        </w:p>
        <w:p w14:paraId="008A8073" w14:textId="403FC406" w:rsidR="002F3DEC" w:rsidRDefault="002F3DEC">
          <w:pPr>
            <w:pStyle w:val="TOC2"/>
            <w:tabs>
              <w:tab w:val="left" w:pos="880"/>
              <w:tab w:val="right" w:pos="15110"/>
            </w:tabs>
            <w:rPr>
              <w:ins w:id="20" w:author="Robert Michael Scheller" w:date="2018-01-21T09:16:00Z"/>
              <w:noProof/>
            </w:rPr>
          </w:pPr>
          <w:ins w:id="2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"_Toc504289522"</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1.8</w:t>
            </w:r>
            <w:r>
              <w:rPr>
                <w:noProof/>
              </w:rPr>
              <w:tab/>
            </w:r>
            <w:r w:rsidRPr="007158C9">
              <w:rPr>
                <w:rStyle w:val="Hyperlink"/>
                <w:noProof/>
              </w:rPr>
              <w:t>Cohort Reproduction – Initial Biomass</w:t>
            </w:r>
            <w:r w:rsidRPr="007158C9">
              <w:rPr>
                <w:rStyle w:val="Hyperlink"/>
                <w:noProof/>
              </w:rPr>
              <w:fldChar w:fldCharType="end"/>
            </w:r>
          </w:ins>
        </w:p>
        <w:p w14:paraId="5C6E7672" w14:textId="3D8A5BE2" w:rsidR="002F3DEC" w:rsidRDefault="002F3DEC">
          <w:pPr>
            <w:pStyle w:val="TOC2"/>
            <w:tabs>
              <w:tab w:val="left" w:pos="880"/>
              <w:tab w:val="right" w:pos="15110"/>
            </w:tabs>
            <w:rPr>
              <w:ins w:id="22" w:author="Robert Michael Scheller" w:date="2018-01-21T09:16:00Z"/>
              <w:noProof/>
            </w:rPr>
          </w:pPr>
          <w:ins w:id="2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"_Toc504289523"</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1.9</w:t>
            </w:r>
            <w:r>
              <w:rPr>
                <w:noProof/>
              </w:rPr>
              <w:tab/>
            </w:r>
            <w:r w:rsidRPr="007158C9">
              <w:rPr>
                <w:rStyle w:val="Hyperlink"/>
                <w:noProof/>
              </w:rPr>
              <w:t>Cohort Senescence and Mortality</w:t>
            </w:r>
            <w:r w:rsidRPr="007158C9">
              <w:rPr>
                <w:rStyle w:val="Hyperlink"/>
                <w:noProof/>
              </w:rPr>
              <w:fldChar w:fldCharType="end"/>
            </w:r>
          </w:ins>
        </w:p>
        <w:p w14:paraId="14C2D5E0" w14:textId="4485EFD8" w:rsidR="002F3DEC" w:rsidRDefault="002F3DEC">
          <w:pPr>
            <w:pStyle w:val="TOC2"/>
            <w:tabs>
              <w:tab w:val="left" w:pos="880"/>
              <w:tab w:val="right" w:pos="15110"/>
            </w:tabs>
            <w:rPr>
              <w:ins w:id="24" w:author="Robert Michael Scheller" w:date="2018-01-21T09:16:00Z"/>
              <w:noProof/>
            </w:rPr>
          </w:pPr>
          <w:ins w:id="2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"_Toc504289524"</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1.10</w:t>
            </w:r>
            <w:r>
              <w:rPr>
                <w:noProof/>
              </w:rPr>
              <w:tab/>
            </w:r>
            <w:r w:rsidRPr="007158C9">
              <w:rPr>
                <w:rStyle w:val="Hyperlink"/>
                <w:noProof/>
              </w:rPr>
              <w:t>Major Releases</w:t>
            </w:r>
            <w:r w:rsidRPr="007158C9">
              <w:rPr>
                <w:rStyle w:val="Hyperlink"/>
                <w:noProof/>
              </w:rPr>
              <w:fldChar w:fldCharType="end"/>
            </w:r>
          </w:ins>
        </w:p>
        <w:p w14:paraId="1193A4E1" w14:textId="331808DA" w:rsidR="002F3DEC" w:rsidRDefault="002F3DEC">
          <w:pPr>
            <w:pStyle w:val="TOC3"/>
            <w:tabs>
              <w:tab w:val="left" w:pos="1320"/>
              <w:tab w:val="right" w:pos="15110"/>
            </w:tabs>
            <w:rPr>
              <w:ins w:id="26" w:author="Robert Michael Scheller" w:date="2018-01-21T09:16:00Z"/>
              <w:noProof/>
            </w:rPr>
          </w:pPr>
          <w:ins w:id="2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"_Toc504289525"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1.10.1</w:t>
            </w:r>
            <w:r>
              <w:rPr>
                <w:noProof/>
              </w:rPr>
              <w:tab/>
            </w:r>
            <w:r w:rsidRPr="007158C9">
              <w:rPr>
                <w:rStyle w:val="Hyperlink"/>
                <w:noProof/>
              </w:rPr>
              <w:t>Version 1.0</w:t>
            </w:r>
            <w:r w:rsidRPr="007158C9">
              <w:rPr>
                <w:rStyle w:val="Hyperlink"/>
                <w:noProof/>
              </w:rPr>
              <w:fldChar w:fldCharType="end"/>
            </w:r>
          </w:ins>
        </w:p>
        <w:p w14:paraId="68290F8C" w14:textId="0E051C00" w:rsidR="002F3DEC" w:rsidRDefault="002F3DEC">
          <w:pPr>
            <w:pStyle w:val="TOC2"/>
            <w:tabs>
              <w:tab w:val="left" w:pos="880"/>
              <w:tab w:val="right" w:pos="15110"/>
            </w:tabs>
            <w:rPr>
              <w:ins w:id="28" w:author="Robert Michael Scheller" w:date="2018-01-21T09:16:00Z"/>
              <w:noProof/>
            </w:rPr>
          </w:pPr>
          <w:ins w:id="2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"_Toc504289535"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1.11</w:t>
            </w:r>
            <w:r>
              <w:rPr>
                <w:noProof/>
              </w:rPr>
              <w:tab/>
            </w:r>
            <w:r w:rsidRPr="007158C9">
              <w:rPr>
                <w:rStyle w:val="Hyperlink"/>
                <w:noProof/>
              </w:rPr>
              <w:t>References</w:t>
            </w:r>
            <w:r w:rsidRPr="007158C9">
              <w:rPr>
                <w:rStyle w:val="Hyperlink"/>
                <w:noProof/>
              </w:rPr>
              <w:fldChar w:fldCharType="end"/>
            </w:r>
          </w:ins>
        </w:p>
        <w:p w14:paraId="0A465676" w14:textId="7CCF1F0F" w:rsidR="002F3DEC" w:rsidRDefault="002F3DEC">
          <w:pPr>
            <w:pStyle w:val="TOC2"/>
            <w:tabs>
              <w:tab w:val="left" w:pos="880"/>
              <w:tab w:val="right" w:pos="15110"/>
            </w:tabs>
            <w:rPr>
              <w:ins w:id="30" w:author="Robert Michael Scheller" w:date="2018-01-21T09:16:00Z"/>
              <w:noProof/>
            </w:rPr>
          </w:pPr>
          <w:ins w:id="3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"_Toc504289536"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1.12</w:t>
            </w:r>
            <w:r>
              <w:rPr>
                <w:noProof/>
              </w:rPr>
              <w:tab/>
            </w:r>
            <w:r w:rsidRPr="007158C9">
              <w:rPr>
                <w:rStyle w:val="Hyperlink"/>
                <w:noProof/>
              </w:rPr>
              <w:t>Acknowledgments</w:t>
            </w:r>
            <w:r w:rsidRPr="007158C9">
              <w:rPr>
                <w:rStyle w:val="Hyperlink"/>
                <w:noProof/>
              </w:rPr>
              <w:fldChar w:fldCharType="end"/>
            </w:r>
          </w:ins>
        </w:p>
        <w:p w14:paraId="476FB639" w14:textId="3AE2A58E" w:rsidR="002F3DEC" w:rsidRDefault="002F3DEC">
          <w:pPr>
            <w:pStyle w:val="TOC1"/>
            <w:tabs>
              <w:tab w:val="left" w:pos="480"/>
              <w:tab w:val="right" w:pos="15110"/>
            </w:tabs>
            <w:rPr>
              <w:ins w:id="32" w:author="Robert Michael Scheller" w:date="2018-01-21T09:16:00Z"/>
              <w:noProof/>
            </w:rPr>
          </w:pPr>
          <w:ins w:id="3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"_Toc504289537"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w:t>
            </w:r>
            <w:r>
              <w:rPr>
                <w:noProof/>
              </w:rPr>
              <w:tab/>
            </w:r>
            <w:r w:rsidRPr="007158C9">
              <w:rPr>
                <w:rStyle w:val="Hyperlink"/>
                <w:noProof/>
              </w:rPr>
              <w:t>Succession Input File</w:t>
            </w:r>
            <w:r w:rsidRPr="007158C9">
              <w:rPr>
                <w:rStyle w:val="Hyperlink"/>
                <w:noProof/>
              </w:rPr>
              <w:fldChar w:fldCharType="end"/>
            </w:r>
          </w:ins>
        </w:p>
        <w:p w14:paraId="23AE7BE1" w14:textId="32924CBF" w:rsidR="002F3DEC" w:rsidRDefault="002F3DEC">
          <w:pPr>
            <w:pStyle w:val="TOC2"/>
            <w:tabs>
              <w:tab w:val="left" w:pos="880"/>
              <w:tab w:val="right" w:pos="15110"/>
            </w:tabs>
            <w:rPr>
              <w:ins w:id="34" w:author="Robert Michael Scheller" w:date="2018-01-21T09:16:00Z"/>
              <w:noProof/>
            </w:rPr>
          </w:pPr>
          <w:ins w:id="3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"_Toc504289538"</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2.1</w:t>
            </w:r>
            <w:r>
              <w:rPr>
                <w:noProof/>
              </w:rPr>
              <w:tab/>
            </w:r>
            <w:r w:rsidRPr="007158C9">
              <w:rPr>
                <w:rStyle w:val="Hyperlink"/>
                <w:noProof/>
              </w:rPr>
              <w:t>LandisData</w:t>
            </w:r>
            <w:r w:rsidRPr="007158C9">
              <w:rPr>
                <w:rStyle w:val="Hyperlink"/>
                <w:noProof/>
              </w:rPr>
              <w:fldChar w:fldCharType="end"/>
            </w:r>
          </w:ins>
        </w:p>
        <w:p w14:paraId="77D3320A" w14:textId="07A6B6D4" w:rsidR="002F3DEC" w:rsidRDefault="002F3DEC">
          <w:pPr>
            <w:pStyle w:val="TOC2"/>
            <w:tabs>
              <w:tab w:val="left" w:pos="880"/>
              <w:tab w:val="right" w:pos="15110"/>
            </w:tabs>
            <w:rPr>
              <w:ins w:id="36" w:author="Robert Michael Scheller" w:date="2018-01-21T09:16:00Z"/>
              <w:noProof/>
            </w:rPr>
          </w:pPr>
          <w:ins w:id="3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"_Toc504289539"</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2.2</w:t>
            </w:r>
            <w:r>
              <w:rPr>
                <w:noProof/>
              </w:rPr>
              <w:tab/>
            </w:r>
            <w:r w:rsidRPr="007158C9">
              <w:rPr>
                <w:rStyle w:val="Hyperlink"/>
                <w:noProof/>
              </w:rPr>
              <w:t>Timestep</w:t>
            </w:r>
            <w:r w:rsidRPr="007158C9">
              <w:rPr>
                <w:rStyle w:val="Hyperlink"/>
                <w:noProof/>
              </w:rPr>
              <w:fldChar w:fldCharType="end"/>
            </w:r>
          </w:ins>
        </w:p>
        <w:p w14:paraId="7C339886" w14:textId="76C435A3" w:rsidR="002F3DEC" w:rsidRDefault="002F3DEC">
          <w:pPr>
            <w:pStyle w:val="TOC2"/>
            <w:tabs>
              <w:tab w:val="left" w:pos="880"/>
              <w:tab w:val="right" w:pos="15110"/>
            </w:tabs>
            <w:rPr>
              <w:ins w:id="38" w:author="Robert Michael Scheller" w:date="2018-01-21T09:16:00Z"/>
              <w:noProof/>
            </w:rPr>
          </w:pPr>
          <w:ins w:id="3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"_Toc504289540"</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w:t>
            </w:r>
            <w:r>
              <w:rPr>
                <w:noProof/>
              </w:rPr>
              <w:tab/>
            </w:r>
            <w:r w:rsidRPr="007158C9">
              <w:rPr>
                <w:rStyle w:val="Hyperlink"/>
                <w:noProof/>
              </w:rPr>
              <w:t>SeedingAlgorithm</w:t>
            </w:r>
            <w:r w:rsidRPr="007158C9">
              <w:rPr>
                <w:rStyle w:val="Hyperlink"/>
                <w:noProof/>
              </w:rPr>
              <w:fldChar w:fldCharType="end"/>
            </w:r>
          </w:ins>
        </w:p>
        <w:p w14:paraId="626F4649" w14:textId="2B73F7A8" w:rsidR="002F3DEC" w:rsidRDefault="002F3DEC">
          <w:pPr>
            <w:pStyle w:val="TOC2"/>
            <w:tabs>
              <w:tab w:val="left" w:pos="880"/>
              <w:tab w:val="right" w:pos="15110"/>
            </w:tabs>
            <w:rPr>
              <w:ins w:id="40" w:author="Robert Michael Scheller" w:date="2018-01-21T09:16:00Z"/>
              <w:noProof/>
            </w:rPr>
          </w:pPr>
          <w:ins w:id="4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"_Toc504289541"</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2.4</w:t>
            </w:r>
            <w:r>
              <w:rPr>
                <w:noProof/>
              </w:rPr>
              <w:tab/>
            </w:r>
            <w:r w:rsidRPr="007158C9">
              <w:rPr>
                <w:rStyle w:val="Hyperlink"/>
                <w:noProof/>
              </w:rPr>
              <w:t>InitialCommunities</w:t>
            </w:r>
            <w:r w:rsidRPr="007158C9">
              <w:rPr>
                <w:rStyle w:val="Hyperlink"/>
                <w:noProof/>
              </w:rPr>
              <w:fldChar w:fldCharType="end"/>
            </w:r>
          </w:ins>
        </w:p>
        <w:p w14:paraId="61E8573A" w14:textId="20B2008A" w:rsidR="002F3DEC" w:rsidRDefault="002F3DEC">
          <w:pPr>
            <w:pStyle w:val="TOC2"/>
            <w:tabs>
              <w:tab w:val="left" w:pos="880"/>
              <w:tab w:val="right" w:pos="15110"/>
            </w:tabs>
            <w:rPr>
              <w:ins w:id="42" w:author="Robert Michael Scheller" w:date="2018-01-21T09:16:00Z"/>
              <w:noProof/>
            </w:rPr>
          </w:pPr>
          <w:ins w:id="4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"_Toc504289542"</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2.5</w:t>
            </w:r>
            <w:r>
              <w:rPr>
                <w:noProof/>
              </w:rPr>
              <w:tab/>
            </w:r>
            <w:r w:rsidRPr="007158C9">
              <w:rPr>
                <w:rStyle w:val="Hyperlink"/>
                <w:noProof/>
              </w:rPr>
              <w:t>InitialCommunitiesMap</w:t>
            </w:r>
            <w:r w:rsidRPr="007158C9">
              <w:rPr>
                <w:rStyle w:val="Hyperlink"/>
                <w:noProof/>
              </w:rPr>
              <w:fldChar w:fldCharType="end"/>
            </w:r>
          </w:ins>
        </w:p>
        <w:p w14:paraId="29673DD0" w14:textId="0457A237" w:rsidR="002F3DEC" w:rsidRDefault="002F3DEC">
          <w:pPr>
            <w:pStyle w:val="TOC2"/>
            <w:tabs>
              <w:tab w:val="left" w:pos="880"/>
              <w:tab w:val="right" w:pos="15110"/>
            </w:tabs>
            <w:rPr>
              <w:ins w:id="44" w:author="Robert Michael Scheller" w:date="2018-01-21T09:16:00Z"/>
              <w:noProof/>
            </w:rPr>
          </w:pPr>
          <w:ins w:id="4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"_Toc504289543"</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2.6</w:t>
            </w:r>
            <w:r>
              <w:rPr>
                <w:noProof/>
              </w:rPr>
              <w:tab/>
            </w:r>
            <w:r w:rsidRPr="007158C9">
              <w:rPr>
                <w:rStyle w:val="Hyperlink"/>
                <w:noProof/>
              </w:rPr>
              <w:t>ClimateConfigFile</w:t>
            </w:r>
            <w:r w:rsidRPr="007158C9">
              <w:rPr>
                <w:rStyle w:val="Hyperlink"/>
                <w:noProof/>
              </w:rPr>
              <w:fldChar w:fldCharType="end"/>
            </w:r>
          </w:ins>
        </w:p>
        <w:p w14:paraId="78BB240F" w14:textId="04055A6B" w:rsidR="002F3DEC" w:rsidRDefault="002F3DEC">
          <w:pPr>
            <w:pStyle w:val="TOC2"/>
            <w:tabs>
              <w:tab w:val="left" w:pos="880"/>
              <w:tab w:val="right" w:pos="15110"/>
            </w:tabs>
            <w:rPr>
              <w:ins w:id="46" w:author="Robert Michael Scheller" w:date="2018-01-21T09:16:00Z"/>
              <w:noProof/>
            </w:rPr>
          </w:pPr>
          <w:ins w:id="4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"_Toc504289544"</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2.7</w:t>
            </w:r>
            <w:r>
              <w:rPr>
                <w:noProof/>
              </w:rPr>
              <w:tab/>
            </w:r>
            <w:r w:rsidRPr="007158C9">
              <w:rPr>
                <w:rStyle w:val="Hyperlink"/>
                <w:noProof/>
              </w:rPr>
              <w:t>AgeOnlyDisturbances:BiomassParameters</w:t>
            </w:r>
            <w:r w:rsidRPr="007158C9">
              <w:rPr>
                <w:rStyle w:val="Hyperlink"/>
                <w:noProof/>
              </w:rPr>
              <w:fldChar w:fldCharType="end"/>
            </w:r>
          </w:ins>
        </w:p>
        <w:p w14:paraId="3E6348F0" w14:textId="77C518C5" w:rsidR="002F3DEC" w:rsidRDefault="002F3DEC">
          <w:pPr>
            <w:pStyle w:val="TOC2"/>
            <w:tabs>
              <w:tab w:val="left" w:pos="880"/>
              <w:tab w:val="right" w:pos="15110"/>
            </w:tabs>
            <w:rPr>
              <w:ins w:id="48" w:author="Robert Michael Scheller" w:date="2018-01-21T09:16:00Z"/>
              <w:noProof/>
            </w:rPr>
          </w:pPr>
          <w:ins w:id="49" w:author="Robert Michael Scheller" w:date="2018-01-21T09:16:00Z">
            <w:r w:rsidRPr="007158C9">
              <w:rPr>
                <w:rStyle w:val="Hyperlink"/>
                <w:noProof/>
              </w:rPr>
              <w:lastRenderedPageBreak/>
              <w:fldChar w:fldCharType="begin"/>
            </w:r>
            <w:r w:rsidRPr="007158C9">
              <w:rPr>
                <w:rStyle w:val="Hyperlink"/>
                <w:noProof/>
              </w:rPr>
              <w:instrText xml:space="preserve"> </w:instrText>
            </w:r>
            <w:r>
              <w:rPr>
                <w:noProof/>
              </w:rPr>
              <w:instrText>HYPERLINK \l "_Toc504289545"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2.8</w:t>
            </w:r>
            <w:r>
              <w:rPr>
                <w:noProof/>
              </w:rPr>
              <w:tab/>
            </w:r>
            <w:r w:rsidRPr="007158C9">
              <w:rPr>
                <w:rStyle w:val="Hyperlink"/>
                <w:noProof/>
              </w:rPr>
              <w:t>SoilDepthMapName</w:t>
            </w:r>
            <w:r w:rsidRPr="007158C9">
              <w:rPr>
                <w:rStyle w:val="Hyperlink"/>
                <w:noProof/>
              </w:rPr>
              <w:fldChar w:fldCharType="end"/>
            </w:r>
          </w:ins>
        </w:p>
        <w:p w14:paraId="01F1F1D6" w14:textId="3F1D1184" w:rsidR="002F3DEC" w:rsidRDefault="002F3DEC">
          <w:pPr>
            <w:pStyle w:val="TOC2"/>
            <w:tabs>
              <w:tab w:val="left" w:pos="880"/>
              <w:tab w:val="right" w:pos="15110"/>
            </w:tabs>
            <w:rPr>
              <w:ins w:id="50" w:author="Robert Michael Scheller" w:date="2018-01-21T09:16:00Z"/>
              <w:noProof/>
            </w:rPr>
          </w:pPr>
          <w:ins w:id="5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"_Toc504289546"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2.9</w:t>
            </w:r>
            <w:r>
              <w:rPr>
                <w:noProof/>
              </w:rPr>
              <w:tab/>
            </w:r>
            <w:r w:rsidRPr="007158C9">
              <w:rPr>
                <w:rStyle w:val="Hyperlink"/>
                <w:noProof/>
              </w:rPr>
              <w:t>SoilDrainMapName, SoilBaseFlowMapName, SoilStormFlowMapName</w:t>
            </w:r>
            <w:r w:rsidRPr="007158C9">
              <w:rPr>
                <w:rStyle w:val="Hyperlink"/>
                <w:noProof/>
              </w:rPr>
              <w:fldChar w:fldCharType="end"/>
            </w:r>
          </w:ins>
        </w:p>
        <w:p w14:paraId="39D75FA1" w14:textId="0048338D" w:rsidR="002F3DEC" w:rsidRDefault="002F3DEC">
          <w:pPr>
            <w:pStyle w:val="TOC2"/>
            <w:tabs>
              <w:tab w:val="left" w:pos="880"/>
              <w:tab w:val="right" w:pos="15110"/>
            </w:tabs>
            <w:rPr>
              <w:ins w:id="52" w:author="Robert Michael Scheller" w:date="2018-01-21T09:16:00Z"/>
              <w:noProof/>
            </w:rPr>
          </w:pPr>
          <w:ins w:id="5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"_Toc504289547"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2.10</w:t>
            </w:r>
            <w:r>
              <w:rPr>
                <w:noProof/>
              </w:rPr>
              <w:tab/>
            </w:r>
            <w:r w:rsidRPr="007158C9">
              <w:rPr>
                <w:rStyle w:val="Hyperlink"/>
                <w:noProof/>
              </w:rPr>
              <w:t>SoilFieldCapacityMapName, SoilWiltingPointMapName</w:t>
            </w:r>
            <w:r w:rsidRPr="007158C9">
              <w:rPr>
                <w:rStyle w:val="Hyperlink"/>
                <w:noProof/>
              </w:rPr>
              <w:fldChar w:fldCharType="end"/>
            </w:r>
          </w:ins>
        </w:p>
        <w:p w14:paraId="167C88DF" w14:textId="0FCD8D5E" w:rsidR="002F3DEC" w:rsidRDefault="002F3DEC">
          <w:pPr>
            <w:pStyle w:val="TOC2"/>
            <w:tabs>
              <w:tab w:val="left" w:pos="880"/>
              <w:tab w:val="right" w:pos="15110"/>
            </w:tabs>
            <w:rPr>
              <w:ins w:id="54" w:author="Robert Michael Scheller" w:date="2018-01-21T09:16:00Z"/>
              <w:noProof/>
            </w:rPr>
          </w:pPr>
          <w:ins w:id="5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"_Toc504289548"</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2.11</w:t>
            </w:r>
            <w:r>
              <w:rPr>
                <w:noProof/>
              </w:rPr>
              <w:tab/>
            </w:r>
            <w:r w:rsidRPr="007158C9">
              <w:rPr>
                <w:rStyle w:val="Hyperlink"/>
                <w:noProof/>
              </w:rPr>
              <w:t>SoilPercentClayMapName, SoilPercentSandMapName</w:t>
            </w:r>
            <w:r w:rsidRPr="007158C9">
              <w:rPr>
                <w:rStyle w:val="Hyperlink"/>
                <w:noProof/>
              </w:rPr>
              <w:fldChar w:fldCharType="end"/>
            </w:r>
          </w:ins>
        </w:p>
        <w:p w14:paraId="429B9446" w14:textId="4AC7FF12" w:rsidR="002F3DEC" w:rsidRDefault="002F3DEC">
          <w:pPr>
            <w:pStyle w:val="TOC2"/>
            <w:tabs>
              <w:tab w:val="left" w:pos="880"/>
              <w:tab w:val="right" w:pos="15110"/>
            </w:tabs>
            <w:rPr>
              <w:ins w:id="56" w:author="Robert Michael Scheller" w:date="2018-01-21T09:16:00Z"/>
              <w:noProof/>
            </w:rPr>
          </w:pPr>
          <w:ins w:id="5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"_Toc504289549"</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2.12</w:t>
            </w:r>
            <w:r>
              <w:rPr>
                <w:noProof/>
              </w:rPr>
              <w:tab/>
            </w:r>
            <w:r w:rsidRPr="007158C9">
              <w:rPr>
                <w:rStyle w:val="Hyperlink"/>
                <w:noProof/>
              </w:rPr>
              <w:t>InitialSOM1CsurfMapName</w:t>
            </w:r>
            <w:r w:rsidRPr="007158C9">
              <w:rPr>
                <w:rStyle w:val="Hyperlink"/>
                <w:noProof/>
              </w:rPr>
              <w:fldChar w:fldCharType="end"/>
            </w:r>
          </w:ins>
        </w:p>
        <w:p w14:paraId="65942349" w14:textId="60239344" w:rsidR="002F3DEC" w:rsidRDefault="002F3DEC">
          <w:pPr>
            <w:pStyle w:val="TOC2"/>
            <w:tabs>
              <w:tab w:val="left" w:pos="880"/>
              <w:tab w:val="right" w:pos="15110"/>
            </w:tabs>
            <w:rPr>
              <w:ins w:id="58" w:author="Robert Michael Scheller" w:date="2018-01-21T09:16:00Z"/>
              <w:noProof/>
            </w:rPr>
          </w:pPr>
          <w:ins w:id="5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"_Toc504289550"</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2.13</w:t>
            </w:r>
            <w:r>
              <w:rPr>
                <w:noProof/>
              </w:rPr>
              <w:tab/>
            </w:r>
            <w:r w:rsidRPr="007158C9">
              <w:rPr>
                <w:rStyle w:val="Hyperlink"/>
                <w:noProof/>
              </w:rPr>
              <w:t>InitialSOM1NsurfMapName</w:t>
            </w:r>
            <w:r w:rsidRPr="007158C9">
              <w:rPr>
                <w:rStyle w:val="Hyperlink"/>
                <w:noProof/>
              </w:rPr>
              <w:fldChar w:fldCharType="end"/>
            </w:r>
          </w:ins>
        </w:p>
        <w:p w14:paraId="7F1A89E6" w14:textId="4F627A44" w:rsidR="002F3DEC" w:rsidRDefault="002F3DEC">
          <w:pPr>
            <w:pStyle w:val="TOC2"/>
            <w:tabs>
              <w:tab w:val="left" w:pos="880"/>
              <w:tab w:val="right" w:pos="15110"/>
            </w:tabs>
            <w:rPr>
              <w:ins w:id="60" w:author="Robert Michael Scheller" w:date="2018-01-21T09:16:00Z"/>
              <w:noProof/>
            </w:rPr>
          </w:pPr>
          <w:ins w:id="6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"_Toc504289551"</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2.14</w:t>
            </w:r>
            <w:r>
              <w:rPr>
                <w:noProof/>
              </w:rPr>
              <w:tab/>
            </w:r>
            <w:r w:rsidRPr="007158C9">
              <w:rPr>
                <w:rStyle w:val="Hyperlink"/>
                <w:noProof/>
              </w:rPr>
              <w:t>InitialSOM1CsoilMapName</w:t>
            </w:r>
            <w:r w:rsidRPr="007158C9">
              <w:rPr>
                <w:rStyle w:val="Hyperlink"/>
                <w:noProof/>
              </w:rPr>
              <w:fldChar w:fldCharType="end"/>
            </w:r>
          </w:ins>
        </w:p>
        <w:p w14:paraId="3829295A" w14:textId="6AC7E488" w:rsidR="002F3DEC" w:rsidRDefault="002F3DEC">
          <w:pPr>
            <w:pStyle w:val="TOC2"/>
            <w:tabs>
              <w:tab w:val="left" w:pos="880"/>
              <w:tab w:val="right" w:pos="15110"/>
            </w:tabs>
            <w:rPr>
              <w:ins w:id="62" w:author="Robert Michael Scheller" w:date="2018-01-21T09:16:00Z"/>
              <w:noProof/>
            </w:rPr>
          </w:pPr>
          <w:ins w:id="6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"_Toc504289552"</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2.15</w:t>
            </w:r>
            <w:r>
              <w:rPr>
                <w:noProof/>
              </w:rPr>
              <w:tab/>
            </w:r>
            <w:r w:rsidRPr="007158C9">
              <w:rPr>
                <w:rStyle w:val="Hyperlink"/>
                <w:noProof/>
              </w:rPr>
              <w:t>InitialSOM1NsoilMapName</w:t>
            </w:r>
            <w:r w:rsidRPr="007158C9">
              <w:rPr>
                <w:rStyle w:val="Hyperlink"/>
                <w:noProof/>
              </w:rPr>
              <w:fldChar w:fldCharType="end"/>
            </w:r>
          </w:ins>
        </w:p>
        <w:p w14:paraId="1E2431A5" w14:textId="6C952598" w:rsidR="002F3DEC" w:rsidRDefault="002F3DEC">
          <w:pPr>
            <w:pStyle w:val="TOC2"/>
            <w:tabs>
              <w:tab w:val="left" w:pos="880"/>
              <w:tab w:val="right" w:pos="15110"/>
            </w:tabs>
            <w:rPr>
              <w:ins w:id="64" w:author="Robert Michael Scheller" w:date="2018-01-21T09:16:00Z"/>
              <w:noProof/>
            </w:rPr>
          </w:pPr>
          <w:ins w:id="6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"_Toc504289553"</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2.16</w:t>
            </w:r>
            <w:r>
              <w:rPr>
                <w:noProof/>
              </w:rPr>
              <w:tab/>
            </w:r>
            <w:r w:rsidRPr="007158C9">
              <w:rPr>
                <w:rStyle w:val="Hyperlink"/>
                <w:noProof/>
              </w:rPr>
              <w:t>InitialSOM2CMapName</w:t>
            </w:r>
            <w:r w:rsidRPr="007158C9">
              <w:rPr>
                <w:rStyle w:val="Hyperlink"/>
                <w:noProof/>
              </w:rPr>
              <w:fldChar w:fldCharType="end"/>
            </w:r>
          </w:ins>
        </w:p>
        <w:p w14:paraId="6D915983" w14:textId="3E340304" w:rsidR="002F3DEC" w:rsidRDefault="002F3DEC">
          <w:pPr>
            <w:pStyle w:val="TOC2"/>
            <w:tabs>
              <w:tab w:val="left" w:pos="880"/>
              <w:tab w:val="right" w:pos="15110"/>
            </w:tabs>
            <w:rPr>
              <w:ins w:id="66" w:author="Robert Michael Scheller" w:date="2018-01-21T09:16:00Z"/>
              <w:noProof/>
            </w:rPr>
          </w:pPr>
          <w:ins w:id="6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"_Toc504289554"</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2.17</w:t>
            </w:r>
            <w:r>
              <w:rPr>
                <w:noProof/>
              </w:rPr>
              <w:tab/>
            </w:r>
            <w:r w:rsidRPr="007158C9">
              <w:rPr>
                <w:rStyle w:val="Hyperlink"/>
                <w:noProof/>
              </w:rPr>
              <w:t>InitialSOM2NMapName</w:t>
            </w:r>
            <w:r w:rsidRPr="007158C9">
              <w:rPr>
                <w:rStyle w:val="Hyperlink"/>
                <w:noProof/>
              </w:rPr>
              <w:fldChar w:fldCharType="end"/>
            </w:r>
          </w:ins>
        </w:p>
        <w:p w14:paraId="7C23D6DF" w14:textId="65EF69E0" w:rsidR="002F3DEC" w:rsidRDefault="002F3DEC">
          <w:pPr>
            <w:pStyle w:val="TOC2"/>
            <w:tabs>
              <w:tab w:val="left" w:pos="880"/>
              <w:tab w:val="right" w:pos="15110"/>
            </w:tabs>
            <w:rPr>
              <w:ins w:id="68" w:author="Robert Michael Scheller" w:date="2018-01-21T09:16:00Z"/>
              <w:noProof/>
            </w:rPr>
          </w:pPr>
          <w:ins w:id="6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"_Toc504289555"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2.18</w:t>
            </w:r>
            <w:r>
              <w:rPr>
                <w:noProof/>
              </w:rPr>
              <w:tab/>
            </w:r>
            <w:r w:rsidRPr="007158C9">
              <w:rPr>
                <w:rStyle w:val="Hyperlink"/>
                <w:noProof/>
              </w:rPr>
              <w:t>InitialSOM3CMapName</w:t>
            </w:r>
            <w:r w:rsidRPr="007158C9">
              <w:rPr>
                <w:rStyle w:val="Hyperlink"/>
                <w:noProof/>
              </w:rPr>
              <w:fldChar w:fldCharType="end"/>
            </w:r>
          </w:ins>
        </w:p>
        <w:p w14:paraId="05F71297" w14:textId="0379EFCE" w:rsidR="002F3DEC" w:rsidRDefault="002F3DEC">
          <w:pPr>
            <w:pStyle w:val="TOC2"/>
            <w:tabs>
              <w:tab w:val="left" w:pos="880"/>
              <w:tab w:val="right" w:pos="15110"/>
            </w:tabs>
            <w:rPr>
              <w:ins w:id="70" w:author="Robert Michael Scheller" w:date="2018-01-21T09:16:00Z"/>
              <w:noProof/>
            </w:rPr>
          </w:pPr>
          <w:ins w:id="7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"_Toc504289556"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2.19</w:t>
            </w:r>
            <w:r>
              <w:rPr>
                <w:noProof/>
              </w:rPr>
              <w:tab/>
            </w:r>
            <w:r w:rsidRPr="007158C9">
              <w:rPr>
                <w:rStyle w:val="Hyperlink"/>
                <w:noProof/>
              </w:rPr>
              <w:t>InitialSOM3NMapName</w:t>
            </w:r>
            <w:r w:rsidRPr="007158C9">
              <w:rPr>
                <w:rStyle w:val="Hyperlink"/>
                <w:noProof/>
              </w:rPr>
              <w:fldChar w:fldCharType="end"/>
            </w:r>
          </w:ins>
        </w:p>
        <w:p w14:paraId="7290DBC8" w14:textId="042CEFB4" w:rsidR="002F3DEC" w:rsidRDefault="002F3DEC">
          <w:pPr>
            <w:pStyle w:val="TOC2"/>
            <w:tabs>
              <w:tab w:val="left" w:pos="880"/>
              <w:tab w:val="right" w:pos="15110"/>
            </w:tabs>
            <w:rPr>
              <w:ins w:id="72" w:author="Robert Michael Scheller" w:date="2018-01-21T09:16:00Z"/>
              <w:noProof/>
            </w:rPr>
          </w:pPr>
          <w:ins w:id="7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"_Toc504289557"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2.20</w:t>
            </w:r>
            <w:r>
              <w:rPr>
                <w:noProof/>
              </w:rPr>
              <w:tab/>
            </w:r>
            <w:r w:rsidRPr="007158C9">
              <w:rPr>
                <w:rStyle w:val="Hyperlink"/>
                <w:noProof/>
              </w:rPr>
              <w:t>InitialDeadWoodSurfaceMapName</w:t>
            </w:r>
            <w:r w:rsidRPr="007158C9">
              <w:rPr>
                <w:rStyle w:val="Hyperlink"/>
                <w:noProof/>
              </w:rPr>
              <w:fldChar w:fldCharType="end"/>
            </w:r>
          </w:ins>
        </w:p>
        <w:p w14:paraId="3A4C78F3" w14:textId="1EF74F0D" w:rsidR="002F3DEC" w:rsidRDefault="002F3DEC">
          <w:pPr>
            <w:pStyle w:val="TOC2"/>
            <w:tabs>
              <w:tab w:val="left" w:pos="880"/>
              <w:tab w:val="right" w:pos="15110"/>
            </w:tabs>
            <w:rPr>
              <w:ins w:id="74" w:author="Robert Michael Scheller" w:date="2018-01-21T09:16:00Z"/>
              <w:noProof/>
            </w:rPr>
          </w:pPr>
          <w:ins w:id="7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"_Toc504289558"</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2.21</w:t>
            </w:r>
            <w:r>
              <w:rPr>
                <w:noProof/>
              </w:rPr>
              <w:tab/>
            </w:r>
            <w:r w:rsidRPr="007158C9">
              <w:rPr>
                <w:rStyle w:val="Hyperlink"/>
                <w:noProof/>
              </w:rPr>
              <w:t>InitialDeadWoodSoilMapName</w:t>
            </w:r>
            <w:r w:rsidRPr="007158C9">
              <w:rPr>
                <w:rStyle w:val="Hyperlink"/>
                <w:noProof/>
              </w:rPr>
              <w:fldChar w:fldCharType="end"/>
            </w:r>
          </w:ins>
        </w:p>
        <w:p w14:paraId="22C8CE55" w14:textId="72BE88DE" w:rsidR="002F3DEC" w:rsidRDefault="002F3DEC">
          <w:pPr>
            <w:pStyle w:val="TOC2"/>
            <w:tabs>
              <w:tab w:val="left" w:pos="880"/>
              <w:tab w:val="right" w:pos="15110"/>
            </w:tabs>
            <w:rPr>
              <w:ins w:id="76" w:author="Robert Michael Scheller" w:date="2018-01-21T09:16:00Z"/>
              <w:noProof/>
            </w:rPr>
          </w:pPr>
          <w:ins w:id="7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"_Toc504289559"</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2.22</w:t>
            </w:r>
            <w:r>
              <w:rPr>
                <w:noProof/>
              </w:rPr>
              <w:tab/>
            </w:r>
            <w:r w:rsidRPr="007158C9">
              <w:rPr>
                <w:rStyle w:val="Hyperlink"/>
                <w:noProof/>
              </w:rPr>
              <w:t>CalibrateMode</w:t>
            </w:r>
            <w:r w:rsidRPr="007158C9">
              <w:rPr>
                <w:rStyle w:val="Hyperlink"/>
                <w:noProof/>
              </w:rPr>
              <w:fldChar w:fldCharType="end"/>
            </w:r>
          </w:ins>
        </w:p>
        <w:p w14:paraId="0CA0545F" w14:textId="13657553" w:rsidR="002F3DEC" w:rsidRDefault="002F3DEC">
          <w:pPr>
            <w:pStyle w:val="TOC2"/>
            <w:tabs>
              <w:tab w:val="left" w:pos="880"/>
              <w:tab w:val="right" w:pos="15110"/>
            </w:tabs>
            <w:rPr>
              <w:ins w:id="78" w:author="Robert Michael Scheller" w:date="2018-01-21T09:16:00Z"/>
              <w:noProof/>
            </w:rPr>
          </w:pPr>
          <w:ins w:id="7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"_Toc504289560"</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2.23</w:t>
            </w:r>
            <w:r>
              <w:rPr>
                <w:noProof/>
              </w:rPr>
              <w:tab/>
            </w:r>
            <w:r w:rsidRPr="007158C9">
              <w:rPr>
                <w:rStyle w:val="Hyperlink"/>
                <w:noProof/>
              </w:rPr>
              <w:t>Water Decay Function</w:t>
            </w:r>
            <w:r w:rsidRPr="007158C9">
              <w:rPr>
                <w:rStyle w:val="Hyperlink"/>
                <w:noProof/>
              </w:rPr>
              <w:fldChar w:fldCharType="end"/>
            </w:r>
          </w:ins>
        </w:p>
        <w:p w14:paraId="7DD16A8B" w14:textId="1C711B6E" w:rsidR="002F3DEC" w:rsidRDefault="002F3DEC">
          <w:pPr>
            <w:pStyle w:val="TOC2"/>
            <w:tabs>
              <w:tab w:val="left" w:pos="880"/>
              <w:tab w:val="right" w:pos="15110"/>
            </w:tabs>
            <w:rPr>
              <w:ins w:id="80" w:author="Robert Michael Scheller" w:date="2018-01-21T09:16:00Z"/>
              <w:noProof/>
            </w:rPr>
          </w:pPr>
          <w:ins w:id="8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"_Toc504289561"</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2.24</w:t>
            </w:r>
            <w:r>
              <w:rPr>
                <w:noProof/>
              </w:rPr>
              <w:tab/>
            </w:r>
            <w:r w:rsidRPr="007158C9">
              <w:rPr>
                <w:rStyle w:val="Hyperlink"/>
                <w:noProof/>
              </w:rPr>
              <w:t>Probability of Establishment Adjustment</w:t>
            </w:r>
            <w:r w:rsidRPr="007158C9">
              <w:rPr>
                <w:rStyle w:val="Hyperlink"/>
                <w:noProof/>
              </w:rPr>
              <w:fldChar w:fldCharType="end"/>
            </w:r>
          </w:ins>
        </w:p>
        <w:p w14:paraId="65F152E0" w14:textId="44D93B93" w:rsidR="002F3DEC" w:rsidRDefault="002F3DEC">
          <w:pPr>
            <w:pStyle w:val="TOC2"/>
            <w:tabs>
              <w:tab w:val="left" w:pos="880"/>
              <w:tab w:val="right" w:pos="15110"/>
            </w:tabs>
            <w:rPr>
              <w:ins w:id="82" w:author="Robert Michael Scheller" w:date="2018-01-21T09:16:00Z"/>
              <w:noProof/>
            </w:rPr>
          </w:pPr>
          <w:ins w:id="8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"_Toc504289562"</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2.25</w:t>
            </w:r>
            <w:r>
              <w:rPr>
                <w:noProof/>
              </w:rPr>
              <w:tab/>
            </w:r>
            <w:r w:rsidRPr="007158C9">
              <w:rPr>
                <w:rStyle w:val="Hyperlink"/>
                <w:noProof/>
              </w:rPr>
              <w:t>InitialMineralN</w:t>
            </w:r>
            <w:r w:rsidRPr="007158C9">
              <w:rPr>
                <w:rStyle w:val="Hyperlink"/>
                <w:noProof/>
              </w:rPr>
              <w:fldChar w:fldCharType="end"/>
            </w:r>
          </w:ins>
        </w:p>
        <w:p w14:paraId="7605494B" w14:textId="185A4B4B" w:rsidR="002F3DEC" w:rsidRDefault="002F3DEC">
          <w:pPr>
            <w:pStyle w:val="TOC2"/>
            <w:tabs>
              <w:tab w:val="left" w:pos="880"/>
              <w:tab w:val="right" w:pos="15110"/>
            </w:tabs>
            <w:rPr>
              <w:ins w:id="84" w:author="Robert Michael Scheller" w:date="2018-01-21T09:16:00Z"/>
              <w:noProof/>
            </w:rPr>
          </w:pPr>
          <w:ins w:id="8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"_Toc504289563"</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2.26</w:t>
            </w:r>
            <w:r>
              <w:rPr>
                <w:noProof/>
              </w:rPr>
              <w:tab/>
            </w:r>
            <w:r w:rsidRPr="007158C9">
              <w:rPr>
                <w:rStyle w:val="Hyperlink"/>
                <w:noProof/>
              </w:rPr>
              <w:t>Nitrogen Inputs- Slope, Intercept</w:t>
            </w:r>
            <w:r w:rsidRPr="007158C9">
              <w:rPr>
                <w:rStyle w:val="Hyperlink"/>
                <w:noProof/>
              </w:rPr>
              <w:fldChar w:fldCharType="end"/>
            </w:r>
          </w:ins>
        </w:p>
        <w:p w14:paraId="43D9ADFE" w14:textId="3F1A6E3B" w:rsidR="002F3DEC" w:rsidRDefault="002F3DEC">
          <w:pPr>
            <w:pStyle w:val="TOC2"/>
            <w:tabs>
              <w:tab w:val="left" w:pos="880"/>
              <w:tab w:val="right" w:pos="15110"/>
            </w:tabs>
            <w:rPr>
              <w:ins w:id="86" w:author="Robert Michael Scheller" w:date="2018-01-21T09:16:00Z"/>
              <w:noProof/>
            </w:rPr>
          </w:pPr>
          <w:ins w:id="8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"_Toc504289564"</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2.27</w:t>
            </w:r>
            <w:r>
              <w:rPr>
                <w:noProof/>
              </w:rPr>
              <w:tab/>
            </w:r>
            <w:r w:rsidRPr="007158C9">
              <w:rPr>
                <w:rStyle w:val="Hyperlink"/>
                <w:noProof/>
              </w:rPr>
              <w:t>Latitude</w:t>
            </w:r>
            <w:r w:rsidRPr="007158C9">
              <w:rPr>
                <w:rStyle w:val="Hyperlink"/>
                <w:noProof/>
              </w:rPr>
              <w:fldChar w:fldCharType="end"/>
            </w:r>
          </w:ins>
        </w:p>
        <w:p w14:paraId="10F4CAE8" w14:textId="4B269ABF" w:rsidR="002F3DEC" w:rsidRDefault="002F3DEC">
          <w:pPr>
            <w:pStyle w:val="TOC2"/>
            <w:tabs>
              <w:tab w:val="left" w:pos="880"/>
              <w:tab w:val="right" w:pos="15110"/>
            </w:tabs>
            <w:rPr>
              <w:ins w:id="88" w:author="Robert Michael Scheller" w:date="2018-01-21T09:16:00Z"/>
              <w:noProof/>
            </w:rPr>
          </w:pPr>
          <w:ins w:id="8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"_Toc504289565"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2.28</w:t>
            </w:r>
            <w:r>
              <w:rPr>
                <w:noProof/>
              </w:rPr>
              <w:tab/>
            </w:r>
            <w:r w:rsidRPr="007158C9">
              <w:rPr>
                <w:rStyle w:val="Hyperlink"/>
                <w:noProof/>
              </w:rPr>
              <w:t>DenitrificationRate</w:t>
            </w:r>
            <w:r w:rsidRPr="007158C9">
              <w:rPr>
                <w:rStyle w:val="Hyperlink"/>
                <w:noProof/>
              </w:rPr>
              <w:fldChar w:fldCharType="end"/>
            </w:r>
          </w:ins>
        </w:p>
        <w:p w14:paraId="1A18F3C2" w14:textId="0B257ED4" w:rsidR="002F3DEC" w:rsidRDefault="002F3DEC">
          <w:pPr>
            <w:pStyle w:val="TOC2"/>
            <w:tabs>
              <w:tab w:val="left" w:pos="880"/>
              <w:tab w:val="right" w:pos="15110"/>
            </w:tabs>
            <w:rPr>
              <w:ins w:id="90" w:author="Robert Michael Scheller" w:date="2018-01-21T09:16:00Z"/>
              <w:noProof/>
            </w:rPr>
          </w:pPr>
          <w:ins w:id="9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"_Toc504289566"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2.29</w:t>
            </w:r>
            <w:r>
              <w:rPr>
                <w:noProof/>
              </w:rPr>
              <w:tab/>
            </w:r>
            <w:r w:rsidRPr="007158C9">
              <w:rPr>
                <w:rStyle w:val="Hyperlink"/>
                <w:noProof/>
              </w:rPr>
              <w:t>DecayRateSurf</w:t>
            </w:r>
            <w:r w:rsidRPr="007158C9">
              <w:rPr>
                <w:rStyle w:val="Hyperlink"/>
                <w:noProof/>
              </w:rPr>
              <w:fldChar w:fldCharType="end"/>
            </w:r>
          </w:ins>
        </w:p>
        <w:p w14:paraId="4A4C2C46" w14:textId="04763A7C" w:rsidR="002F3DEC" w:rsidRDefault="002F3DEC">
          <w:pPr>
            <w:pStyle w:val="TOC2"/>
            <w:tabs>
              <w:tab w:val="left" w:pos="880"/>
              <w:tab w:val="right" w:pos="15110"/>
            </w:tabs>
            <w:rPr>
              <w:ins w:id="92" w:author="Robert Michael Scheller" w:date="2018-01-21T09:16:00Z"/>
              <w:noProof/>
            </w:rPr>
          </w:pPr>
          <w:ins w:id="9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"_Toc504289567"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2.30</w:t>
            </w:r>
            <w:r>
              <w:rPr>
                <w:noProof/>
              </w:rPr>
              <w:tab/>
            </w:r>
            <w:r w:rsidRPr="007158C9">
              <w:rPr>
                <w:rStyle w:val="Hyperlink"/>
                <w:noProof/>
              </w:rPr>
              <w:t>DecayRateSOM1</w:t>
            </w:r>
            <w:r w:rsidRPr="007158C9">
              <w:rPr>
                <w:rStyle w:val="Hyperlink"/>
                <w:noProof/>
              </w:rPr>
              <w:fldChar w:fldCharType="end"/>
            </w:r>
          </w:ins>
        </w:p>
        <w:p w14:paraId="674B4841" w14:textId="28F36271" w:rsidR="002F3DEC" w:rsidRDefault="002F3DEC">
          <w:pPr>
            <w:pStyle w:val="TOC2"/>
            <w:tabs>
              <w:tab w:val="left" w:pos="880"/>
              <w:tab w:val="right" w:pos="15110"/>
            </w:tabs>
            <w:rPr>
              <w:ins w:id="94" w:author="Robert Michael Scheller" w:date="2018-01-21T09:16:00Z"/>
              <w:noProof/>
            </w:rPr>
          </w:pPr>
          <w:ins w:id="9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"_Toc504289568"</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2.31</w:t>
            </w:r>
            <w:r>
              <w:rPr>
                <w:noProof/>
              </w:rPr>
              <w:tab/>
            </w:r>
            <w:r w:rsidRPr="007158C9">
              <w:rPr>
                <w:rStyle w:val="Hyperlink"/>
                <w:noProof/>
              </w:rPr>
              <w:t>DecayRateSOM2</w:t>
            </w:r>
            <w:r w:rsidRPr="007158C9">
              <w:rPr>
                <w:rStyle w:val="Hyperlink"/>
                <w:noProof/>
              </w:rPr>
              <w:fldChar w:fldCharType="end"/>
            </w:r>
          </w:ins>
        </w:p>
        <w:p w14:paraId="4E1FC2C0" w14:textId="517F4067" w:rsidR="002F3DEC" w:rsidRDefault="002F3DEC">
          <w:pPr>
            <w:pStyle w:val="TOC2"/>
            <w:tabs>
              <w:tab w:val="left" w:pos="880"/>
              <w:tab w:val="right" w:pos="15110"/>
            </w:tabs>
            <w:rPr>
              <w:ins w:id="96" w:author="Robert Michael Scheller" w:date="2018-01-21T09:16:00Z"/>
              <w:noProof/>
            </w:rPr>
          </w:pPr>
          <w:ins w:id="97" w:author="Robert Michael Scheller" w:date="2018-01-21T09:16:00Z">
            <w:r w:rsidRPr="007158C9">
              <w:rPr>
                <w:rStyle w:val="Hyperlink"/>
                <w:noProof/>
              </w:rPr>
              <w:lastRenderedPageBreak/>
              <w:fldChar w:fldCharType="begin"/>
            </w:r>
            <w:r w:rsidRPr="007158C9">
              <w:rPr>
                <w:rStyle w:val="Hyperlink"/>
                <w:noProof/>
              </w:rPr>
              <w:instrText xml:space="preserve"> </w:instrText>
            </w:r>
            <w:r>
              <w:rPr>
                <w:noProof/>
              </w:rPr>
              <w:instrText>HYPERLINK \l "_Toc504289569"</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2.32</w:t>
            </w:r>
            <w:r>
              <w:rPr>
                <w:noProof/>
              </w:rPr>
              <w:tab/>
            </w:r>
            <w:r w:rsidRPr="007158C9">
              <w:rPr>
                <w:rStyle w:val="Hyperlink"/>
                <w:noProof/>
              </w:rPr>
              <w:t>DecayRateSOM3   MaximumLAI</w:t>
            </w:r>
            <w:r w:rsidRPr="007158C9">
              <w:rPr>
                <w:rStyle w:val="Hyperlink"/>
                <w:noProof/>
              </w:rPr>
              <w:fldChar w:fldCharType="end"/>
            </w:r>
          </w:ins>
        </w:p>
        <w:p w14:paraId="337F1120" w14:textId="552BC85B" w:rsidR="002F3DEC" w:rsidRDefault="002F3DEC">
          <w:pPr>
            <w:pStyle w:val="TOC2"/>
            <w:tabs>
              <w:tab w:val="left" w:pos="880"/>
              <w:tab w:val="right" w:pos="15110"/>
            </w:tabs>
            <w:rPr>
              <w:ins w:id="98" w:author="Robert Michael Scheller" w:date="2018-01-21T09:16:00Z"/>
              <w:noProof/>
            </w:rPr>
          </w:pPr>
          <w:ins w:id="9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"_Toc504289570"</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2.33</w:t>
            </w:r>
            <w:r>
              <w:rPr>
                <w:noProof/>
              </w:rPr>
              <w:tab/>
            </w:r>
            <w:r w:rsidRPr="007158C9">
              <w:rPr>
                <w:rStyle w:val="Hyperlink"/>
                <w:noProof/>
              </w:rPr>
              <w:t>LightEstablishmentTable</w:t>
            </w:r>
            <w:r w:rsidRPr="007158C9">
              <w:rPr>
                <w:rStyle w:val="Hyperlink"/>
                <w:noProof/>
              </w:rPr>
              <w:fldChar w:fldCharType="end"/>
            </w:r>
          </w:ins>
        </w:p>
        <w:p w14:paraId="2CC0B625" w14:textId="4E664465" w:rsidR="002F3DEC" w:rsidRDefault="002F3DEC">
          <w:pPr>
            <w:pStyle w:val="TOC2"/>
            <w:tabs>
              <w:tab w:val="left" w:pos="880"/>
              <w:tab w:val="right" w:pos="15110"/>
            </w:tabs>
            <w:rPr>
              <w:ins w:id="100" w:author="Robert Michael Scheller" w:date="2018-01-21T09:16:00Z"/>
              <w:noProof/>
            </w:rPr>
          </w:pPr>
          <w:ins w:id="10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"_Toc504289571"</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2.34</w:t>
            </w:r>
            <w:r>
              <w:rPr>
                <w:noProof/>
              </w:rPr>
              <w:tab/>
            </w:r>
            <w:r w:rsidRPr="007158C9">
              <w:rPr>
                <w:rStyle w:val="Hyperlink"/>
                <w:noProof/>
              </w:rPr>
              <w:t>SpeciesParameters Table</w:t>
            </w:r>
            <w:r w:rsidRPr="007158C9">
              <w:rPr>
                <w:rStyle w:val="Hyperlink"/>
                <w:noProof/>
              </w:rPr>
              <w:fldChar w:fldCharType="end"/>
            </w:r>
          </w:ins>
        </w:p>
        <w:p w14:paraId="781861C9" w14:textId="6849CB05" w:rsidR="002F3DEC" w:rsidRDefault="002F3DEC">
          <w:pPr>
            <w:pStyle w:val="TOC3"/>
            <w:tabs>
              <w:tab w:val="left" w:pos="1320"/>
              <w:tab w:val="right" w:pos="15110"/>
            </w:tabs>
            <w:rPr>
              <w:ins w:id="102" w:author="Robert Michael Scheller" w:date="2018-01-21T09:16:00Z"/>
              <w:noProof/>
            </w:rPr>
          </w:pPr>
          <w:ins w:id="10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"_Toc504289572"</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2.34.1</w:t>
            </w:r>
            <w:r>
              <w:rPr>
                <w:noProof/>
              </w:rPr>
              <w:tab/>
            </w:r>
            <w:r w:rsidRPr="007158C9">
              <w:rPr>
                <w:rStyle w:val="Hyperlink"/>
                <w:noProof/>
              </w:rPr>
              <w:t>Species</w:t>
            </w:r>
            <w:r w:rsidRPr="007158C9">
              <w:rPr>
                <w:rStyle w:val="Hyperlink"/>
                <w:noProof/>
              </w:rPr>
              <w:fldChar w:fldCharType="end"/>
            </w:r>
          </w:ins>
        </w:p>
        <w:p w14:paraId="5A6C4CA3" w14:textId="4B6733F8" w:rsidR="002F3DEC" w:rsidRDefault="002F3DEC">
          <w:pPr>
            <w:pStyle w:val="TOC3"/>
            <w:tabs>
              <w:tab w:val="left" w:pos="1320"/>
              <w:tab w:val="right" w:pos="15110"/>
            </w:tabs>
            <w:rPr>
              <w:ins w:id="104" w:author="Robert Michael Scheller" w:date="2018-01-21T09:16:00Z"/>
              <w:noProof/>
            </w:rPr>
          </w:pPr>
          <w:ins w:id="10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"_Toc504289573"</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2.34.2</w:t>
            </w:r>
            <w:r>
              <w:rPr>
                <w:noProof/>
              </w:rPr>
              <w:tab/>
            </w:r>
            <w:r w:rsidRPr="007158C9">
              <w:rPr>
                <w:rStyle w:val="Hyperlink"/>
                <w:noProof/>
              </w:rPr>
              <w:t>Functional Type</w:t>
            </w:r>
            <w:r w:rsidRPr="007158C9">
              <w:rPr>
                <w:rStyle w:val="Hyperlink"/>
                <w:noProof/>
              </w:rPr>
              <w:fldChar w:fldCharType="end"/>
            </w:r>
          </w:ins>
        </w:p>
        <w:p w14:paraId="07C4E35B" w14:textId="5DB79F40" w:rsidR="002F3DEC" w:rsidRDefault="002F3DEC">
          <w:pPr>
            <w:pStyle w:val="TOC3"/>
            <w:tabs>
              <w:tab w:val="left" w:pos="1320"/>
              <w:tab w:val="right" w:pos="15110"/>
            </w:tabs>
            <w:rPr>
              <w:ins w:id="106" w:author="Robert Michael Scheller" w:date="2018-01-21T09:16:00Z"/>
              <w:noProof/>
            </w:rPr>
          </w:pPr>
          <w:ins w:id="10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"_Toc504289574"</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2.34.3</w:t>
            </w:r>
            <w:r>
              <w:rPr>
                <w:noProof/>
              </w:rPr>
              <w:tab/>
            </w:r>
            <w:r w:rsidRPr="007158C9">
              <w:rPr>
                <w:rStyle w:val="Hyperlink"/>
                <w:noProof/>
              </w:rPr>
              <w:t>Nitrogen Fixers</w:t>
            </w:r>
            <w:r w:rsidRPr="007158C9">
              <w:rPr>
                <w:rStyle w:val="Hyperlink"/>
                <w:noProof/>
              </w:rPr>
              <w:fldChar w:fldCharType="end"/>
            </w:r>
          </w:ins>
        </w:p>
        <w:p w14:paraId="2752E13E" w14:textId="0DD6E4AB" w:rsidR="002F3DEC" w:rsidRDefault="002F3DEC">
          <w:pPr>
            <w:pStyle w:val="TOC3"/>
            <w:tabs>
              <w:tab w:val="left" w:pos="1320"/>
              <w:tab w:val="right" w:pos="15110"/>
            </w:tabs>
            <w:rPr>
              <w:ins w:id="108" w:author="Robert Michael Scheller" w:date="2018-01-21T09:16:00Z"/>
              <w:noProof/>
            </w:rPr>
          </w:pPr>
          <w:ins w:id="10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"_Toc504289575"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2.34.4</w:t>
            </w:r>
            <w:r>
              <w:rPr>
                <w:noProof/>
              </w:rPr>
              <w:tab/>
            </w:r>
            <w:r w:rsidRPr="007158C9">
              <w:rPr>
                <w:rStyle w:val="Hyperlink"/>
                <w:noProof/>
              </w:rPr>
              <w:t>GDD minimum/maximum</w:t>
            </w:r>
            <w:r w:rsidRPr="007158C9">
              <w:rPr>
                <w:rStyle w:val="Hyperlink"/>
                <w:noProof/>
              </w:rPr>
              <w:fldChar w:fldCharType="end"/>
            </w:r>
          </w:ins>
        </w:p>
        <w:p w14:paraId="3197D06E" w14:textId="498E5D52" w:rsidR="002F3DEC" w:rsidRDefault="002F3DEC">
          <w:pPr>
            <w:pStyle w:val="TOC3"/>
            <w:tabs>
              <w:tab w:val="left" w:pos="1320"/>
              <w:tab w:val="right" w:pos="15110"/>
            </w:tabs>
            <w:rPr>
              <w:ins w:id="110" w:author="Robert Michael Scheller" w:date="2018-01-21T09:16:00Z"/>
              <w:noProof/>
            </w:rPr>
          </w:pPr>
          <w:ins w:id="11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"_Toc504289576"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2.34.5</w:t>
            </w:r>
            <w:r>
              <w:rPr>
                <w:noProof/>
              </w:rPr>
              <w:tab/>
            </w:r>
            <w:r w:rsidRPr="007158C9">
              <w:rPr>
                <w:rStyle w:val="Hyperlink"/>
                <w:noProof/>
              </w:rPr>
              <w:t>Minimum January Temperature</w:t>
            </w:r>
            <w:r w:rsidRPr="007158C9">
              <w:rPr>
                <w:rStyle w:val="Hyperlink"/>
                <w:noProof/>
              </w:rPr>
              <w:fldChar w:fldCharType="end"/>
            </w:r>
          </w:ins>
        </w:p>
        <w:p w14:paraId="2823DBB0" w14:textId="6E52DDDD" w:rsidR="002F3DEC" w:rsidRDefault="002F3DEC">
          <w:pPr>
            <w:pStyle w:val="TOC3"/>
            <w:tabs>
              <w:tab w:val="left" w:pos="1320"/>
              <w:tab w:val="right" w:pos="15110"/>
            </w:tabs>
            <w:rPr>
              <w:ins w:id="112" w:author="Robert Michael Scheller" w:date="2018-01-21T09:16:00Z"/>
              <w:noProof/>
            </w:rPr>
          </w:pPr>
          <w:ins w:id="11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"_Toc504289577"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2.34.6</w:t>
            </w:r>
            <w:r>
              <w:rPr>
                <w:noProof/>
              </w:rPr>
              <w:tab/>
            </w:r>
            <w:r w:rsidRPr="007158C9">
              <w:rPr>
                <w:rStyle w:val="Hyperlink"/>
                <w:noProof/>
              </w:rPr>
              <w:t>Maximum Allowable Drought</w:t>
            </w:r>
            <w:r w:rsidRPr="007158C9">
              <w:rPr>
                <w:rStyle w:val="Hyperlink"/>
                <w:noProof/>
              </w:rPr>
              <w:fldChar w:fldCharType="end"/>
            </w:r>
          </w:ins>
        </w:p>
        <w:p w14:paraId="02AFAC9C" w14:textId="7F681C5D" w:rsidR="002F3DEC" w:rsidRDefault="002F3DEC">
          <w:pPr>
            <w:pStyle w:val="TOC3"/>
            <w:tabs>
              <w:tab w:val="left" w:pos="1320"/>
              <w:tab w:val="right" w:pos="15110"/>
            </w:tabs>
            <w:rPr>
              <w:ins w:id="114" w:author="Robert Michael Scheller" w:date="2018-01-21T09:16:00Z"/>
              <w:noProof/>
            </w:rPr>
          </w:pPr>
          <w:ins w:id="11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"_Toc504289578"</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2.34.7</w:t>
            </w:r>
            <w:r>
              <w:rPr>
                <w:noProof/>
              </w:rPr>
              <w:tab/>
            </w:r>
            <w:r w:rsidRPr="007158C9">
              <w:rPr>
                <w:rStyle w:val="Hyperlink"/>
                <w:noProof/>
              </w:rPr>
              <w:t>Leaf Longevity</w:t>
            </w:r>
            <w:r w:rsidRPr="007158C9">
              <w:rPr>
                <w:rStyle w:val="Hyperlink"/>
                <w:noProof/>
              </w:rPr>
              <w:fldChar w:fldCharType="end"/>
            </w:r>
          </w:ins>
        </w:p>
        <w:p w14:paraId="287D7C98" w14:textId="3E4F7A1B" w:rsidR="002F3DEC" w:rsidRDefault="002F3DEC">
          <w:pPr>
            <w:pStyle w:val="TOC3"/>
            <w:tabs>
              <w:tab w:val="left" w:pos="1320"/>
              <w:tab w:val="right" w:pos="15110"/>
            </w:tabs>
            <w:rPr>
              <w:ins w:id="116" w:author="Robert Michael Scheller" w:date="2018-01-21T09:16:00Z"/>
              <w:noProof/>
            </w:rPr>
          </w:pPr>
          <w:ins w:id="11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"_Toc504289579"</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2.34.8</w:t>
            </w:r>
            <w:r>
              <w:rPr>
                <w:noProof/>
              </w:rPr>
              <w:tab/>
            </w:r>
            <w:r w:rsidRPr="007158C9">
              <w:rPr>
                <w:rStyle w:val="Hyperlink"/>
                <w:noProof/>
              </w:rPr>
              <w:t>Epicormic resprouting</w:t>
            </w:r>
            <w:r w:rsidRPr="007158C9">
              <w:rPr>
                <w:rStyle w:val="Hyperlink"/>
                <w:noProof/>
              </w:rPr>
              <w:fldChar w:fldCharType="end"/>
            </w:r>
          </w:ins>
        </w:p>
        <w:p w14:paraId="7121953B" w14:textId="0E69F364" w:rsidR="002F3DEC" w:rsidRDefault="002F3DEC">
          <w:pPr>
            <w:pStyle w:val="TOC3"/>
            <w:tabs>
              <w:tab w:val="left" w:pos="1320"/>
              <w:tab w:val="right" w:pos="15110"/>
            </w:tabs>
            <w:rPr>
              <w:ins w:id="118" w:author="Robert Michael Scheller" w:date="2018-01-21T09:16:00Z"/>
              <w:noProof/>
            </w:rPr>
          </w:pPr>
          <w:ins w:id="11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"_Toc504289580"</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2.34.9</w:t>
            </w:r>
            <w:r>
              <w:rPr>
                <w:noProof/>
              </w:rPr>
              <w:tab/>
            </w:r>
            <w:r w:rsidRPr="007158C9">
              <w:rPr>
                <w:rStyle w:val="Hyperlink"/>
                <w:noProof/>
              </w:rPr>
              <w:t>Lignin:  Leaf, Fine Root, Wood, Coarse Root</w:t>
            </w:r>
            <w:r w:rsidRPr="007158C9">
              <w:rPr>
                <w:rStyle w:val="Hyperlink"/>
                <w:noProof/>
              </w:rPr>
              <w:fldChar w:fldCharType="end"/>
            </w:r>
          </w:ins>
        </w:p>
        <w:p w14:paraId="3066EA40" w14:textId="662CF59E" w:rsidR="002F3DEC" w:rsidRDefault="002F3DEC">
          <w:pPr>
            <w:pStyle w:val="TOC3"/>
            <w:tabs>
              <w:tab w:val="left" w:pos="1540"/>
              <w:tab w:val="right" w:pos="15110"/>
            </w:tabs>
            <w:rPr>
              <w:ins w:id="120" w:author="Robert Michael Scheller" w:date="2018-01-21T09:16:00Z"/>
              <w:noProof/>
            </w:rPr>
          </w:pPr>
          <w:ins w:id="12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"_Toc504289581"</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2.34.10</w:t>
            </w:r>
            <w:r>
              <w:rPr>
                <w:noProof/>
              </w:rPr>
              <w:tab/>
            </w:r>
            <w:r w:rsidRPr="007158C9">
              <w:rPr>
                <w:rStyle w:val="Hyperlink"/>
                <w:noProof/>
              </w:rPr>
              <w:t>CN Ratios:  Leaf, Fine Root, Wood, Coarse Root, Litter</w:t>
            </w:r>
            <w:r w:rsidRPr="007158C9">
              <w:rPr>
                <w:rStyle w:val="Hyperlink"/>
                <w:noProof/>
              </w:rPr>
              <w:fldChar w:fldCharType="end"/>
            </w:r>
          </w:ins>
        </w:p>
        <w:p w14:paraId="77356FCA" w14:textId="1DB9C279" w:rsidR="002F3DEC" w:rsidRDefault="002F3DEC">
          <w:pPr>
            <w:pStyle w:val="TOC2"/>
            <w:tabs>
              <w:tab w:val="left" w:pos="880"/>
              <w:tab w:val="right" w:pos="15110"/>
            </w:tabs>
            <w:rPr>
              <w:ins w:id="122" w:author="Robert Michael Scheller" w:date="2018-01-21T09:16:00Z"/>
              <w:noProof/>
            </w:rPr>
          </w:pPr>
          <w:ins w:id="12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"_Toc504289582"</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w:t>
            </w:r>
            <w:r>
              <w:rPr>
                <w:noProof/>
              </w:rPr>
              <w:tab/>
            </w:r>
            <w:r w:rsidRPr="007158C9">
              <w:rPr>
                <w:rStyle w:val="Hyperlink"/>
                <w:noProof/>
              </w:rPr>
              <w:t>Functional Group Parameters</w:t>
            </w:r>
            <w:r w:rsidRPr="007158C9">
              <w:rPr>
                <w:rStyle w:val="Hyperlink"/>
                <w:noProof/>
              </w:rPr>
              <w:fldChar w:fldCharType="end"/>
            </w:r>
          </w:ins>
        </w:p>
        <w:p w14:paraId="580E90B7" w14:textId="45ED59DC" w:rsidR="002F3DEC" w:rsidRDefault="002F3DEC">
          <w:pPr>
            <w:pStyle w:val="TOC3"/>
            <w:tabs>
              <w:tab w:val="left" w:pos="1320"/>
              <w:tab w:val="right" w:pos="15110"/>
            </w:tabs>
            <w:rPr>
              <w:ins w:id="124" w:author="Robert Michael Scheller" w:date="2018-01-21T09:16:00Z"/>
              <w:noProof/>
            </w:rPr>
          </w:pPr>
          <w:ins w:id="12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"_Toc504289583"</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2.35.1</w:t>
            </w:r>
            <w:r>
              <w:rPr>
                <w:noProof/>
              </w:rPr>
              <w:tab/>
            </w:r>
            <w:r w:rsidRPr="007158C9">
              <w:rPr>
                <w:rStyle w:val="Hyperlink"/>
                <w:noProof/>
              </w:rPr>
              <w:t>Name</w:t>
            </w:r>
            <w:r w:rsidRPr="007158C9">
              <w:rPr>
                <w:rStyle w:val="Hyperlink"/>
                <w:noProof/>
              </w:rPr>
              <w:fldChar w:fldCharType="end"/>
            </w:r>
          </w:ins>
        </w:p>
        <w:p w14:paraId="41D2B1E5" w14:textId="53C4B767" w:rsidR="002F3DEC" w:rsidRDefault="002F3DEC">
          <w:pPr>
            <w:pStyle w:val="TOC3"/>
            <w:tabs>
              <w:tab w:val="left" w:pos="1320"/>
              <w:tab w:val="right" w:pos="15110"/>
            </w:tabs>
            <w:rPr>
              <w:ins w:id="126" w:author="Robert Michael Scheller" w:date="2018-01-21T09:16:00Z"/>
              <w:noProof/>
            </w:rPr>
          </w:pPr>
          <w:ins w:id="12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"_Toc504289584"</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2.35.2</w:t>
            </w:r>
            <w:r>
              <w:rPr>
                <w:noProof/>
              </w:rPr>
              <w:tab/>
            </w:r>
            <w:r w:rsidRPr="007158C9">
              <w:rPr>
                <w:rStyle w:val="Hyperlink"/>
                <w:noProof/>
              </w:rPr>
              <w:t>Functional Type</w:t>
            </w:r>
            <w:r w:rsidRPr="007158C9">
              <w:rPr>
                <w:rStyle w:val="Hyperlink"/>
                <w:noProof/>
              </w:rPr>
              <w:fldChar w:fldCharType="end"/>
            </w:r>
          </w:ins>
        </w:p>
        <w:p w14:paraId="4AFF69DE" w14:textId="33908951" w:rsidR="002F3DEC" w:rsidRDefault="002F3DEC">
          <w:pPr>
            <w:pStyle w:val="TOC3"/>
            <w:tabs>
              <w:tab w:val="left" w:pos="1320"/>
              <w:tab w:val="right" w:pos="15110"/>
            </w:tabs>
            <w:rPr>
              <w:ins w:id="128" w:author="Robert Michael Scheller" w:date="2018-01-21T09:16:00Z"/>
              <w:noProof/>
            </w:rPr>
          </w:pPr>
          <w:ins w:id="12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"_Toc504289585"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2.35.3</w:t>
            </w:r>
            <w:r>
              <w:rPr>
                <w:noProof/>
              </w:rPr>
              <w:tab/>
            </w:r>
            <w:r w:rsidRPr="007158C9">
              <w:rPr>
                <w:rStyle w:val="Hyperlink"/>
                <w:noProof/>
              </w:rPr>
              <w:t>PPDF:  1, 2, 3, 4</w:t>
            </w:r>
            <w:r w:rsidRPr="007158C9">
              <w:rPr>
                <w:rStyle w:val="Hyperlink"/>
                <w:noProof/>
              </w:rPr>
              <w:fldChar w:fldCharType="end"/>
            </w:r>
          </w:ins>
        </w:p>
        <w:p w14:paraId="438D5505" w14:textId="121CF395" w:rsidR="002F3DEC" w:rsidRDefault="002F3DEC">
          <w:pPr>
            <w:pStyle w:val="TOC3"/>
            <w:tabs>
              <w:tab w:val="left" w:pos="1320"/>
              <w:tab w:val="right" w:pos="15110"/>
            </w:tabs>
            <w:rPr>
              <w:ins w:id="130" w:author="Robert Michael Scheller" w:date="2018-01-21T09:16:00Z"/>
              <w:noProof/>
            </w:rPr>
          </w:pPr>
          <w:ins w:id="13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"_Toc504289586"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2.35.4</w:t>
            </w:r>
            <w:r>
              <w:rPr>
                <w:noProof/>
              </w:rPr>
              <w:tab/>
            </w:r>
            <w:r w:rsidRPr="007158C9">
              <w:rPr>
                <w:rStyle w:val="Hyperlink"/>
                <w:noProof/>
              </w:rPr>
              <w:t>FRACleaf</w:t>
            </w:r>
            <w:r w:rsidRPr="007158C9">
              <w:rPr>
                <w:rStyle w:val="Hyperlink"/>
                <w:noProof/>
              </w:rPr>
              <w:fldChar w:fldCharType="end"/>
            </w:r>
          </w:ins>
        </w:p>
        <w:p w14:paraId="200385D2" w14:textId="12F774B8" w:rsidR="002F3DEC" w:rsidRDefault="002F3DEC">
          <w:pPr>
            <w:pStyle w:val="TOC3"/>
            <w:tabs>
              <w:tab w:val="left" w:pos="1320"/>
              <w:tab w:val="right" w:pos="15110"/>
            </w:tabs>
            <w:rPr>
              <w:ins w:id="132" w:author="Robert Michael Scheller" w:date="2018-01-21T09:16:00Z"/>
              <w:noProof/>
            </w:rPr>
          </w:pPr>
          <w:ins w:id="13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"_Toc504289587"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2.35.5</w:t>
            </w:r>
            <w:r>
              <w:rPr>
                <w:noProof/>
              </w:rPr>
              <w:tab/>
            </w:r>
            <w:r w:rsidRPr="007158C9">
              <w:rPr>
                <w:rStyle w:val="Hyperlink"/>
                <w:noProof/>
              </w:rPr>
              <w:t>BTOLAI, KLAI, MAXLAI</w:t>
            </w:r>
            <w:r w:rsidRPr="007158C9">
              <w:rPr>
                <w:rStyle w:val="Hyperlink"/>
                <w:noProof/>
              </w:rPr>
              <w:fldChar w:fldCharType="end"/>
            </w:r>
          </w:ins>
        </w:p>
        <w:p w14:paraId="42319D6F" w14:textId="164B8399" w:rsidR="002F3DEC" w:rsidRDefault="002F3DEC">
          <w:pPr>
            <w:pStyle w:val="TOC3"/>
            <w:tabs>
              <w:tab w:val="left" w:pos="1320"/>
              <w:tab w:val="right" w:pos="15110"/>
            </w:tabs>
            <w:rPr>
              <w:ins w:id="134" w:author="Robert Michael Scheller" w:date="2018-01-21T09:16:00Z"/>
              <w:noProof/>
            </w:rPr>
          </w:pPr>
          <w:ins w:id="13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"_Toc504289588"</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2.35.6</w:t>
            </w:r>
            <w:r>
              <w:rPr>
                <w:noProof/>
              </w:rPr>
              <w:tab/>
            </w:r>
            <w:r w:rsidRPr="007158C9">
              <w:rPr>
                <w:rStyle w:val="Hyperlink"/>
                <w:noProof/>
              </w:rPr>
              <w:t>PPRPTS2, PPRPTS3</w:t>
            </w:r>
            <w:r w:rsidRPr="007158C9">
              <w:rPr>
                <w:rStyle w:val="Hyperlink"/>
                <w:noProof/>
              </w:rPr>
              <w:fldChar w:fldCharType="end"/>
            </w:r>
          </w:ins>
        </w:p>
        <w:p w14:paraId="0471847E" w14:textId="41CD07C1" w:rsidR="002F3DEC" w:rsidRDefault="002F3DEC">
          <w:pPr>
            <w:pStyle w:val="TOC3"/>
            <w:tabs>
              <w:tab w:val="left" w:pos="1320"/>
              <w:tab w:val="right" w:pos="15110"/>
            </w:tabs>
            <w:rPr>
              <w:ins w:id="136" w:author="Robert Michael Scheller" w:date="2018-01-21T09:16:00Z"/>
              <w:noProof/>
            </w:rPr>
          </w:pPr>
          <w:ins w:id="13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"_Toc504289589"</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2.35.7</w:t>
            </w:r>
            <w:r>
              <w:rPr>
                <w:noProof/>
              </w:rPr>
              <w:tab/>
            </w:r>
            <w:r w:rsidRPr="007158C9">
              <w:rPr>
                <w:rStyle w:val="Hyperlink"/>
                <w:noProof/>
              </w:rPr>
              <w:t>Woody Decay Rate</w:t>
            </w:r>
            <w:r w:rsidRPr="007158C9">
              <w:rPr>
                <w:rStyle w:val="Hyperlink"/>
                <w:noProof/>
              </w:rPr>
              <w:fldChar w:fldCharType="end"/>
            </w:r>
          </w:ins>
        </w:p>
        <w:p w14:paraId="11F48F19" w14:textId="6F53E034" w:rsidR="002F3DEC" w:rsidRDefault="002F3DEC">
          <w:pPr>
            <w:pStyle w:val="TOC3"/>
            <w:tabs>
              <w:tab w:val="left" w:pos="1320"/>
              <w:tab w:val="right" w:pos="15110"/>
            </w:tabs>
            <w:rPr>
              <w:ins w:id="138" w:author="Robert Michael Scheller" w:date="2018-01-21T09:16:00Z"/>
              <w:noProof/>
            </w:rPr>
          </w:pPr>
          <w:ins w:id="13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"_Toc504289590"</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2.35.8</w:t>
            </w:r>
            <w:r>
              <w:rPr>
                <w:noProof/>
              </w:rPr>
              <w:tab/>
            </w:r>
            <w:r w:rsidRPr="007158C9">
              <w:rPr>
                <w:rStyle w:val="Hyperlink"/>
                <w:noProof/>
              </w:rPr>
              <w:t>Monthly Wood Mortality</w:t>
            </w:r>
            <w:r w:rsidRPr="007158C9">
              <w:rPr>
                <w:rStyle w:val="Hyperlink"/>
                <w:noProof/>
              </w:rPr>
              <w:fldChar w:fldCharType="end"/>
            </w:r>
          </w:ins>
        </w:p>
        <w:p w14:paraId="6E2263D5" w14:textId="7CB60C91" w:rsidR="002F3DEC" w:rsidRDefault="002F3DEC">
          <w:pPr>
            <w:pStyle w:val="TOC3"/>
            <w:tabs>
              <w:tab w:val="left" w:pos="1320"/>
              <w:tab w:val="right" w:pos="15110"/>
            </w:tabs>
            <w:rPr>
              <w:ins w:id="140" w:author="Robert Michael Scheller" w:date="2018-01-21T09:16:00Z"/>
              <w:noProof/>
            </w:rPr>
          </w:pPr>
          <w:ins w:id="14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"_Toc504289591"</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2.35.9</w:t>
            </w:r>
            <w:r>
              <w:rPr>
                <w:noProof/>
              </w:rPr>
              <w:tab/>
            </w:r>
            <w:r w:rsidRPr="007158C9">
              <w:rPr>
                <w:rStyle w:val="Hyperlink"/>
                <w:noProof/>
              </w:rPr>
              <w:t>Mortality Curve – Shape Parameter</w:t>
            </w:r>
            <w:r w:rsidRPr="007158C9">
              <w:rPr>
                <w:rStyle w:val="Hyperlink"/>
                <w:noProof/>
              </w:rPr>
              <w:fldChar w:fldCharType="end"/>
            </w:r>
          </w:ins>
        </w:p>
        <w:p w14:paraId="385CD399" w14:textId="62C39809" w:rsidR="002F3DEC" w:rsidRDefault="002F3DEC">
          <w:pPr>
            <w:pStyle w:val="TOC3"/>
            <w:tabs>
              <w:tab w:val="left" w:pos="1540"/>
              <w:tab w:val="right" w:pos="15110"/>
            </w:tabs>
            <w:rPr>
              <w:ins w:id="142" w:author="Robert Michael Scheller" w:date="2018-01-21T09:16:00Z"/>
              <w:noProof/>
            </w:rPr>
          </w:pPr>
          <w:ins w:id="14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"_Toc504289592"</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2.35.10</w:t>
            </w:r>
            <w:r>
              <w:rPr>
                <w:noProof/>
              </w:rPr>
              <w:tab/>
            </w:r>
            <w:r w:rsidRPr="007158C9">
              <w:rPr>
                <w:rStyle w:val="Hyperlink"/>
                <w:noProof/>
              </w:rPr>
              <w:t>Leaf Drop Month</w:t>
            </w:r>
            <w:r w:rsidRPr="007158C9">
              <w:rPr>
                <w:rStyle w:val="Hyperlink"/>
                <w:noProof/>
              </w:rPr>
              <w:fldChar w:fldCharType="end"/>
            </w:r>
          </w:ins>
        </w:p>
        <w:p w14:paraId="5C2E59BD" w14:textId="6AE2A5CD" w:rsidR="002F3DEC" w:rsidRDefault="002F3DEC">
          <w:pPr>
            <w:pStyle w:val="TOC3"/>
            <w:tabs>
              <w:tab w:val="left" w:pos="1540"/>
              <w:tab w:val="right" w:pos="15110"/>
            </w:tabs>
            <w:rPr>
              <w:ins w:id="144" w:author="Robert Michael Scheller" w:date="2018-01-21T09:16:00Z"/>
              <w:noProof/>
            </w:rPr>
          </w:pPr>
          <w:ins w:id="145" w:author="Robert Michael Scheller" w:date="2018-01-21T09:16:00Z">
            <w:r w:rsidRPr="007158C9">
              <w:rPr>
                <w:rStyle w:val="Hyperlink"/>
                <w:noProof/>
              </w:rPr>
              <w:lastRenderedPageBreak/>
              <w:fldChar w:fldCharType="begin"/>
            </w:r>
            <w:r w:rsidRPr="007158C9">
              <w:rPr>
                <w:rStyle w:val="Hyperlink"/>
                <w:noProof/>
              </w:rPr>
              <w:instrText xml:space="preserve"> </w:instrText>
            </w:r>
            <w:r>
              <w:rPr>
                <w:noProof/>
              </w:rPr>
              <w:instrText>HYPERLINK \l "_Toc504289593"</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2.35.11</w:t>
            </w:r>
            <w:r>
              <w:rPr>
                <w:noProof/>
              </w:rPr>
              <w:tab/>
            </w:r>
            <w:r w:rsidRPr="007158C9">
              <w:rPr>
                <w:rStyle w:val="Hyperlink"/>
                <w:noProof/>
              </w:rPr>
              <w:t>Coarse Root Fraction and Fine Root Fraction</w:t>
            </w:r>
            <w:r w:rsidRPr="007158C9">
              <w:rPr>
                <w:rStyle w:val="Hyperlink"/>
                <w:noProof/>
              </w:rPr>
              <w:fldChar w:fldCharType="end"/>
            </w:r>
          </w:ins>
        </w:p>
        <w:p w14:paraId="79359A99" w14:textId="4E0112ED" w:rsidR="002F3DEC" w:rsidRDefault="002F3DEC">
          <w:pPr>
            <w:pStyle w:val="TOC2"/>
            <w:tabs>
              <w:tab w:val="left" w:pos="880"/>
              <w:tab w:val="right" w:pos="15110"/>
            </w:tabs>
            <w:rPr>
              <w:ins w:id="146" w:author="Robert Michael Scheller" w:date="2018-01-21T09:16:00Z"/>
              <w:noProof/>
            </w:rPr>
          </w:pPr>
          <w:ins w:id="14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"_Toc504289594"</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2.36</w:t>
            </w:r>
            <w:r>
              <w:rPr>
                <w:noProof/>
              </w:rPr>
              <w:tab/>
            </w:r>
            <w:r w:rsidRPr="007158C9">
              <w:rPr>
                <w:rStyle w:val="Hyperlink"/>
                <w:noProof/>
              </w:rPr>
              <w:t>Initial Ecoregion Parameters</w:t>
            </w:r>
            <w:r w:rsidRPr="007158C9">
              <w:rPr>
                <w:rStyle w:val="Hyperlink"/>
                <w:noProof/>
              </w:rPr>
              <w:fldChar w:fldCharType="end"/>
            </w:r>
          </w:ins>
        </w:p>
        <w:p w14:paraId="1878D1DA" w14:textId="237D73A9" w:rsidR="002F3DEC" w:rsidRDefault="002F3DEC">
          <w:pPr>
            <w:pStyle w:val="TOC3"/>
            <w:tabs>
              <w:tab w:val="left" w:pos="1320"/>
              <w:tab w:val="right" w:pos="15110"/>
            </w:tabs>
            <w:rPr>
              <w:ins w:id="148" w:author="Robert Michael Scheller" w:date="2018-01-21T09:16:00Z"/>
              <w:noProof/>
            </w:rPr>
          </w:pPr>
          <w:ins w:id="14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"_Toc504289595"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2.36.1</w:t>
            </w:r>
            <w:r>
              <w:rPr>
                <w:noProof/>
              </w:rPr>
              <w:tab/>
            </w:r>
            <w:r w:rsidRPr="007158C9">
              <w:rPr>
                <w:rStyle w:val="Hyperlink"/>
                <w:noProof/>
              </w:rPr>
              <w:t>Ecoregion Names</w:t>
            </w:r>
            <w:r w:rsidRPr="007158C9">
              <w:rPr>
                <w:rStyle w:val="Hyperlink"/>
                <w:noProof/>
              </w:rPr>
              <w:fldChar w:fldCharType="end"/>
            </w:r>
          </w:ins>
        </w:p>
        <w:p w14:paraId="6E174BD2" w14:textId="66AA45C6" w:rsidR="002F3DEC" w:rsidRDefault="002F3DEC">
          <w:pPr>
            <w:pStyle w:val="TOC3"/>
            <w:tabs>
              <w:tab w:val="left" w:pos="1320"/>
              <w:tab w:val="right" w:pos="15110"/>
            </w:tabs>
            <w:rPr>
              <w:ins w:id="150" w:author="Robert Michael Scheller" w:date="2018-01-21T09:16:00Z"/>
              <w:noProof/>
            </w:rPr>
          </w:pPr>
          <w:ins w:id="15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"_Toc504289596"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2.36.2</w:t>
            </w:r>
            <w:r>
              <w:rPr>
                <w:noProof/>
              </w:rPr>
              <w:tab/>
            </w:r>
            <w:r w:rsidRPr="007158C9">
              <w:rPr>
                <w:rStyle w:val="Hyperlink"/>
                <w:noProof/>
              </w:rPr>
              <w:t>SOM1–3 Carbon and Nitrogen</w:t>
            </w:r>
            <w:r w:rsidRPr="007158C9">
              <w:rPr>
                <w:rStyle w:val="Hyperlink"/>
                <w:noProof/>
              </w:rPr>
              <w:fldChar w:fldCharType="end"/>
            </w:r>
          </w:ins>
        </w:p>
        <w:p w14:paraId="0EC496E7" w14:textId="197101E6" w:rsidR="002F3DEC" w:rsidRDefault="002F3DEC">
          <w:pPr>
            <w:pStyle w:val="TOC3"/>
            <w:tabs>
              <w:tab w:val="left" w:pos="1320"/>
              <w:tab w:val="right" w:pos="15110"/>
            </w:tabs>
            <w:rPr>
              <w:ins w:id="152" w:author="Robert Michael Scheller" w:date="2018-01-21T09:16:00Z"/>
              <w:noProof/>
            </w:rPr>
          </w:pPr>
          <w:ins w:id="15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"_Toc504289597"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2.36.3</w:t>
            </w:r>
            <w:r>
              <w:rPr>
                <w:noProof/>
              </w:rPr>
              <w:tab/>
            </w:r>
            <w:r w:rsidRPr="007158C9">
              <w:rPr>
                <w:rStyle w:val="Hyperlink"/>
                <w:noProof/>
              </w:rPr>
              <w:t>Mineral Nitrogen</w:t>
            </w:r>
            <w:r w:rsidRPr="007158C9">
              <w:rPr>
                <w:rStyle w:val="Hyperlink"/>
                <w:noProof/>
              </w:rPr>
              <w:fldChar w:fldCharType="end"/>
            </w:r>
          </w:ins>
        </w:p>
        <w:p w14:paraId="26DDC6B4" w14:textId="240075F3" w:rsidR="002F3DEC" w:rsidRDefault="002F3DEC">
          <w:pPr>
            <w:pStyle w:val="TOC2"/>
            <w:tabs>
              <w:tab w:val="left" w:pos="880"/>
              <w:tab w:val="right" w:pos="15110"/>
            </w:tabs>
            <w:rPr>
              <w:ins w:id="154" w:author="Robert Michael Scheller" w:date="2018-01-21T09:16:00Z"/>
              <w:noProof/>
            </w:rPr>
          </w:pPr>
          <w:ins w:id="15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"_Toc504289598"</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2.37</w:t>
            </w:r>
            <w:r>
              <w:rPr>
                <w:noProof/>
              </w:rPr>
              <w:tab/>
            </w:r>
            <w:r w:rsidRPr="007158C9">
              <w:rPr>
                <w:rStyle w:val="Hyperlink"/>
                <w:noProof/>
              </w:rPr>
              <w:t>Ecoregion Parameters</w:t>
            </w:r>
            <w:r w:rsidRPr="007158C9">
              <w:rPr>
                <w:rStyle w:val="Hyperlink"/>
                <w:noProof/>
              </w:rPr>
              <w:fldChar w:fldCharType="end"/>
            </w:r>
          </w:ins>
        </w:p>
        <w:p w14:paraId="251CB65E" w14:textId="2D22F73E" w:rsidR="002F3DEC" w:rsidRDefault="002F3DEC">
          <w:pPr>
            <w:pStyle w:val="TOC3"/>
            <w:tabs>
              <w:tab w:val="left" w:pos="1320"/>
              <w:tab w:val="right" w:pos="15110"/>
            </w:tabs>
            <w:rPr>
              <w:ins w:id="156" w:author="Robert Michael Scheller" w:date="2018-01-21T09:16:00Z"/>
              <w:noProof/>
            </w:rPr>
          </w:pPr>
          <w:ins w:id="15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"_Toc504289599"</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2.37.1</w:t>
            </w:r>
            <w:r>
              <w:rPr>
                <w:noProof/>
              </w:rPr>
              <w:tab/>
            </w:r>
            <w:r w:rsidRPr="007158C9">
              <w:rPr>
                <w:rStyle w:val="Hyperlink"/>
                <w:noProof/>
              </w:rPr>
              <w:t>Ecoregion Names</w:t>
            </w:r>
            <w:r w:rsidRPr="007158C9">
              <w:rPr>
                <w:rStyle w:val="Hyperlink"/>
                <w:noProof/>
              </w:rPr>
              <w:fldChar w:fldCharType="end"/>
            </w:r>
          </w:ins>
        </w:p>
        <w:p w14:paraId="598CF8DB" w14:textId="42D1810A" w:rsidR="002F3DEC" w:rsidRDefault="002F3DEC">
          <w:pPr>
            <w:pStyle w:val="TOC3"/>
            <w:tabs>
              <w:tab w:val="left" w:pos="1320"/>
              <w:tab w:val="right" w:pos="15110"/>
            </w:tabs>
            <w:rPr>
              <w:ins w:id="158" w:author="Robert Michael Scheller" w:date="2018-01-21T09:16:00Z"/>
              <w:noProof/>
            </w:rPr>
          </w:pPr>
          <w:ins w:id="15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"_Toc504289600"</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2.37.2</w:t>
            </w:r>
            <w:r>
              <w:rPr>
                <w:noProof/>
              </w:rPr>
              <w:tab/>
            </w:r>
            <w:r w:rsidRPr="007158C9">
              <w:rPr>
                <w:rStyle w:val="Hyperlink"/>
                <w:noProof/>
              </w:rPr>
              <w:t>Latitude</w:t>
            </w:r>
            <w:r w:rsidRPr="007158C9">
              <w:rPr>
                <w:rStyle w:val="Hyperlink"/>
                <w:noProof/>
              </w:rPr>
              <w:fldChar w:fldCharType="end"/>
            </w:r>
          </w:ins>
        </w:p>
        <w:p w14:paraId="1033D90E" w14:textId="70B7039A" w:rsidR="002F3DEC" w:rsidRDefault="002F3DEC">
          <w:pPr>
            <w:pStyle w:val="TOC3"/>
            <w:tabs>
              <w:tab w:val="left" w:pos="1320"/>
              <w:tab w:val="right" w:pos="15110"/>
            </w:tabs>
            <w:rPr>
              <w:ins w:id="160" w:author="Robert Michael Scheller" w:date="2018-01-21T09:16:00Z"/>
              <w:noProof/>
            </w:rPr>
          </w:pPr>
          <w:ins w:id="16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"_Toc504289601"</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2.37.3</w:t>
            </w:r>
            <w:r>
              <w:rPr>
                <w:noProof/>
              </w:rPr>
              <w:tab/>
            </w:r>
            <w:r w:rsidRPr="007158C9">
              <w:rPr>
                <w:rStyle w:val="Hyperlink"/>
                <w:noProof/>
              </w:rPr>
              <w:t>Decay Rates of SOM1 surface, SOM1 soil, SOM2 and SOM3</w:t>
            </w:r>
            <w:r w:rsidRPr="007158C9">
              <w:rPr>
                <w:rStyle w:val="Hyperlink"/>
                <w:noProof/>
              </w:rPr>
              <w:fldChar w:fldCharType="end"/>
            </w:r>
          </w:ins>
        </w:p>
        <w:p w14:paraId="301AAC5A" w14:textId="2B9B27BA" w:rsidR="002F3DEC" w:rsidRDefault="002F3DEC">
          <w:pPr>
            <w:pStyle w:val="TOC3"/>
            <w:tabs>
              <w:tab w:val="left" w:pos="1320"/>
              <w:tab w:val="right" w:pos="15110"/>
            </w:tabs>
            <w:rPr>
              <w:ins w:id="162" w:author="Robert Michael Scheller" w:date="2018-01-21T09:16:00Z"/>
              <w:noProof/>
            </w:rPr>
          </w:pPr>
          <w:ins w:id="16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"_Toc504289602"</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2.37.4</w:t>
            </w:r>
            <w:r>
              <w:rPr>
                <w:noProof/>
              </w:rPr>
              <w:tab/>
            </w:r>
            <w:r w:rsidRPr="007158C9">
              <w:rPr>
                <w:rStyle w:val="Hyperlink"/>
                <w:noProof/>
              </w:rPr>
              <w:t>N volatilization and Denitrification</w:t>
            </w:r>
            <w:r w:rsidRPr="007158C9">
              <w:rPr>
                <w:rStyle w:val="Hyperlink"/>
                <w:noProof/>
              </w:rPr>
              <w:fldChar w:fldCharType="end"/>
            </w:r>
          </w:ins>
        </w:p>
        <w:p w14:paraId="0A52D05D" w14:textId="62E9A51F" w:rsidR="002F3DEC" w:rsidRDefault="002F3DEC">
          <w:pPr>
            <w:pStyle w:val="TOC2"/>
            <w:tabs>
              <w:tab w:val="left" w:pos="880"/>
              <w:tab w:val="right" w:pos="15110"/>
            </w:tabs>
            <w:rPr>
              <w:ins w:id="164" w:author="Robert Michael Scheller" w:date="2018-01-21T09:16:00Z"/>
              <w:noProof/>
            </w:rPr>
          </w:pPr>
          <w:ins w:id="16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"_Toc504289603"</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2.38</w:t>
            </w:r>
            <w:r>
              <w:rPr>
                <w:noProof/>
              </w:rPr>
              <w:tab/>
            </w:r>
            <w:r w:rsidRPr="007158C9">
              <w:rPr>
                <w:rStyle w:val="Hyperlink"/>
                <w:noProof/>
              </w:rPr>
              <w:t>Fire Reduction Parameters</w:t>
            </w:r>
            <w:r w:rsidRPr="007158C9">
              <w:rPr>
                <w:rStyle w:val="Hyperlink"/>
                <w:noProof/>
              </w:rPr>
              <w:fldChar w:fldCharType="end"/>
            </w:r>
          </w:ins>
        </w:p>
        <w:p w14:paraId="26104732" w14:textId="4E5B122A" w:rsidR="002F3DEC" w:rsidRDefault="002F3DEC">
          <w:pPr>
            <w:pStyle w:val="TOC3"/>
            <w:tabs>
              <w:tab w:val="left" w:pos="1320"/>
              <w:tab w:val="right" w:pos="15110"/>
            </w:tabs>
            <w:rPr>
              <w:ins w:id="166" w:author="Robert Michael Scheller" w:date="2018-01-21T09:16:00Z"/>
              <w:noProof/>
            </w:rPr>
          </w:pPr>
          <w:ins w:id="16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"_Toc504289604"</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2.38.1</w:t>
            </w:r>
            <w:r>
              <w:rPr>
                <w:noProof/>
              </w:rPr>
              <w:tab/>
            </w:r>
            <w:r w:rsidRPr="007158C9">
              <w:rPr>
                <w:rStyle w:val="Hyperlink"/>
                <w:noProof/>
              </w:rPr>
              <w:t>Fire Severity</w:t>
            </w:r>
            <w:r w:rsidRPr="007158C9">
              <w:rPr>
                <w:rStyle w:val="Hyperlink"/>
                <w:noProof/>
              </w:rPr>
              <w:fldChar w:fldCharType="end"/>
            </w:r>
          </w:ins>
        </w:p>
        <w:p w14:paraId="5988009C" w14:textId="7BAC7CF4" w:rsidR="002F3DEC" w:rsidRDefault="002F3DEC">
          <w:pPr>
            <w:pStyle w:val="TOC3"/>
            <w:tabs>
              <w:tab w:val="left" w:pos="1320"/>
              <w:tab w:val="right" w:pos="15110"/>
            </w:tabs>
            <w:rPr>
              <w:ins w:id="168" w:author="Robert Michael Scheller" w:date="2018-01-21T09:16:00Z"/>
              <w:noProof/>
            </w:rPr>
          </w:pPr>
          <w:ins w:id="16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"_Toc504289605"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2.38.2</w:t>
            </w:r>
            <w:r>
              <w:rPr>
                <w:noProof/>
              </w:rPr>
              <w:tab/>
            </w:r>
            <w:r w:rsidRPr="007158C9">
              <w:rPr>
                <w:rStyle w:val="Hyperlink"/>
                <w:noProof/>
              </w:rPr>
              <w:t>Wood Reduction</w:t>
            </w:r>
            <w:r w:rsidRPr="007158C9">
              <w:rPr>
                <w:rStyle w:val="Hyperlink"/>
                <w:noProof/>
              </w:rPr>
              <w:fldChar w:fldCharType="end"/>
            </w:r>
          </w:ins>
        </w:p>
        <w:p w14:paraId="518C4A65" w14:textId="4C292BFE" w:rsidR="002F3DEC" w:rsidRDefault="002F3DEC">
          <w:pPr>
            <w:pStyle w:val="TOC3"/>
            <w:tabs>
              <w:tab w:val="left" w:pos="1320"/>
              <w:tab w:val="right" w:pos="15110"/>
            </w:tabs>
            <w:rPr>
              <w:ins w:id="170" w:author="Robert Michael Scheller" w:date="2018-01-21T09:16:00Z"/>
              <w:noProof/>
            </w:rPr>
          </w:pPr>
          <w:ins w:id="17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"_Toc504289606"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2.38.3</w:t>
            </w:r>
            <w:r>
              <w:rPr>
                <w:noProof/>
              </w:rPr>
              <w:tab/>
            </w:r>
            <w:r w:rsidRPr="007158C9">
              <w:rPr>
                <w:rStyle w:val="Hyperlink"/>
                <w:noProof/>
              </w:rPr>
              <w:t>Litter Reduction</w:t>
            </w:r>
            <w:r w:rsidRPr="007158C9">
              <w:rPr>
                <w:rStyle w:val="Hyperlink"/>
                <w:noProof/>
              </w:rPr>
              <w:fldChar w:fldCharType="end"/>
            </w:r>
          </w:ins>
        </w:p>
        <w:p w14:paraId="0E0EE9D9" w14:textId="52F33CF9" w:rsidR="002F3DEC" w:rsidRDefault="002F3DEC">
          <w:pPr>
            <w:pStyle w:val="TOC2"/>
            <w:tabs>
              <w:tab w:val="left" w:pos="880"/>
              <w:tab w:val="right" w:pos="15110"/>
            </w:tabs>
            <w:rPr>
              <w:ins w:id="172" w:author="Robert Michael Scheller" w:date="2018-01-21T09:16:00Z"/>
              <w:noProof/>
            </w:rPr>
          </w:pPr>
          <w:ins w:id="17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"_Toc504289607"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2.39</w:t>
            </w:r>
            <w:r>
              <w:rPr>
                <w:noProof/>
              </w:rPr>
              <w:tab/>
            </w:r>
            <w:r w:rsidRPr="007158C9">
              <w:rPr>
                <w:rStyle w:val="Hyperlink"/>
                <w:noProof/>
              </w:rPr>
              <w:t>Harvest Reduction Parameters</w:t>
            </w:r>
            <w:r w:rsidRPr="007158C9">
              <w:rPr>
                <w:rStyle w:val="Hyperlink"/>
                <w:noProof/>
              </w:rPr>
              <w:fldChar w:fldCharType="end"/>
            </w:r>
          </w:ins>
        </w:p>
        <w:p w14:paraId="6D2DE58C" w14:textId="65EABDC1" w:rsidR="002F3DEC" w:rsidRDefault="002F3DEC">
          <w:pPr>
            <w:pStyle w:val="TOC3"/>
            <w:tabs>
              <w:tab w:val="left" w:pos="1320"/>
              <w:tab w:val="right" w:pos="15110"/>
            </w:tabs>
            <w:rPr>
              <w:ins w:id="174" w:author="Robert Michael Scheller" w:date="2018-01-21T09:16:00Z"/>
              <w:noProof/>
            </w:rPr>
          </w:pPr>
          <w:ins w:id="17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"_Toc504289608"</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2.39.1</w:t>
            </w:r>
            <w:r>
              <w:rPr>
                <w:noProof/>
              </w:rPr>
              <w:tab/>
            </w:r>
            <w:r w:rsidRPr="007158C9">
              <w:rPr>
                <w:rStyle w:val="Hyperlink"/>
                <w:noProof/>
              </w:rPr>
              <w:t>Prescription Name</w:t>
            </w:r>
            <w:r w:rsidRPr="007158C9">
              <w:rPr>
                <w:rStyle w:val="Hyperlink"/>
                <w:noProof/>
              </w:rPr>
              <w:fldChar w:fldCharType="end"/>
            </w:r>
          </w:ins>
        </w:p>
        <w:p w14:paraId="14CC2326" w14:textId="066A0AAA" w:rsidR="002F3DEC" w:rsidRDefault="002F3DEC">
          <w:pPr>
            <w:pStyle w:val="TOC3"/>
            <w:tabs>
              <w:tab w:val="left" w:pos="1320"/>
              <w:tab w:val="right" w:pos="15110"/>
            </w:tabs>
            <w:rPr>
              <w:ins w:id="176" w:author="Robert Michael Scheller" w:date="2018-01-21T09:16:00Z"/>
              <w:noProof/>
            </w:rPr>
          </w:pPr>
          <w:ins w:id="17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"_Toc504289609"</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2.39.2</w:t>
            </w:r>
            <w:r>
              <w:rPr>
                <w:noProof/>
              </w:rPr>
              <w:tab/>
            </w:r>
            <w:r w:rsidRPr="007158C9">
              <w:rPr>
                <w:rStyle w:val="Hyperlink"/>
                <w:noProof/>
              </w:rPr>
              <w:t>Wood Reduction</w:t>
            </w:r>
            <w:r w:rsidRPr="007158C9">
              <w:rPr>
                <w:rStyle w:val="Hyperlink"/>
                <w:noProof/>
              </w:rPr>
              <w:fldChar w:fldCharType="end"/>
            </w:r>
          </w:ins>
        </w:p>
        <w:p w14:paraId="766D22DF" w14:textId="6BAD7DD0" w:rsidR="002F3DEC" w:rsidRDefault="002F3DEC">
          <w:pPr>
            <w:pStyle w:val="TOC3"/>
            <w:tabs>
              <w:tab w:val="left" w:pos="1320"/>
              <w:tab w:val="right" w:pos="15110"/>
            </w:tabs>
            <w:rPr>
              <w:ins w:id="178" w:author="Robert Michael Scheller" w:date="2018-01-21T09:16:00Z"/>
              <w:noProof/>
            </w:rPr>
          </w:pPr>
          <w:ins w:id="17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"_Toc504289610"</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2.39.3</w:t>
            </w:r>
            <w:r>
              <w:rPr>
                <w:noProof/>
              </w:rPr>
              <w:tab/>
            </w:r>
            <w:r w:rsidRPr="007158C9">
              <w:rPr>
                <w:rStyle w:val="Hyperlink"/>
                <w:noProof/>
              </w:rPr>
              <w:t>Litter Reduction</w:t>
            </w:r>
            <w:r w:rsidRPr="007158C9">
              <w:rPr>
                <w:rStyle w:val="Hyperlink"/>
                <w:noProof/>
              </w:rPr>
              <w:fldChar w:fldCharType="end"/>
            </w:r>
          </w:ins>
        </w:p>
        <w:p w14:paraId="53DFBC72" w14:textId="670A6F25" w:rsidR="002F3DEC" w:rsidRDefault="002F3DEC">
          <w:pPr>
            <w:pStyle w:val="TOC2"/>
            <w:tabs>
              <w:tab w:val="left" w:pos="880"/>
              <w:tab w:val="right" w:pos="15110"/>
            </w:tabs>
            <w:rPr>
              <w:ins w:id="180" w:author="Robert Michael Scheller" w:date="2018-01-21T09:16:00Z"/>
              <w:noProof/>
            </w:rPr>
          </w:pPr>
          <w:ins w:id="18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"_Toc504289611"</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2.40</w:t>
            </w:r>
            <w:r>
              <w:rPr>
                <w:noProof/>
              </w:rPr>
              <w:tab/>
            </w:r>
            <w:r w:rsidRPr="007158C9">
              <w:rPr>
                <w:rStyle w:val="Hyperlink"/>
                <w:noProof/>
              </w:rPr>
              <w:t>Ecoregion-dependent Species Parameters</w:t>
            </w:r>
            <w:r w:rsidRPr="007158C9">
              <w:rPr>
                <w:rStyle w:val="Hyperlink"/>
                <w:noProof/>
              </w:rPr>
              <w:fldChar w:fldCharType="end"/>
            </w:r>
          </w:ins>
        </w:p>
        <w:p w14:paraId="494D4FEF" w14:textId="1AD991F3" w:rsidR="002F3DEC" w:rsidRDefault="002F3DEC">
          <w:pPr>
            <w:pStyle w:val="TOC3"/>
            <w:tabs>
              <w:tab w:val="left" w:pos="1320"/>
              <w:tab w:val="right" w:pos="15110"/>
            </w:tabs>
            <w:rPr>
              <w:ins w:id="182" w:author="Robert Michael Scheller" w:date="2018-01-21T09:16:00Z"/>
              <w:noProof/>
            </w:rPr>
          </w:pPr>
          <w:ins w:id="18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"_Toc504289612"</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2.40.1</w:t>
            </w:r>
            <w:r>
              <w:rPr>
                <w:noProof/>
              </w:rPr>
              <w:tab/>
            </w:r>
            <w:r w:rsidRPr="007158C9">
              <w:rPr>
                <w:rStyle w:val="Hyperlink"/>
                <w:noProof/>
              </w:rPr>
              <w:t>First Row – Ecoregions</w:t>
            </w:r>
            <w:r w:rsidRPr="007158C9">
              <w:rPr>
                <w:rStyle w:val="Hyperlink"/>
                <w:noProof/>
              </w:rPr>
              <w:fldChar w:fldCharType="end"/>
            </w:r>
          </w:ins>
        </w:p>
        <w:p w14:paraId="36005A98" w14:textId="29492A22" w:rsidR="002F3DEC" w:rsidRDefault="002F3DEC">
          <w:pPr>
            <w:pStyle w:val="TOC3"/>
            <w:tabs>
              <w:tab w:val="left" w:pos="1320"/>
              <w:tab w:val="right" w:pos="15110"/>
            </w:tabs>
            <w:rPr>
              <w:ins w:id="184" w:author="Robert Michael Scheller" w:date="2018-01-21T09:16:00Z"/>
              <w:noProof/>
            </w:rPr>
          </w:pPr>
          <w:ins w:id="18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"_Toc504289613"</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2.40.2</w:t>
            </w:r>
            <w:r>
              <w:rPr>
                <w:noProof/>
              </w:rPr>
              <w:tab/>
            </w:r>
            <w:r w:rsidRPr="007158C9">
              <w:rPr>
                <w:rStyle w:val="Hyperlink"/>
                <w:noProof/>
              </w:rPr>
              <w:t>Other Rows – Species Parameters</w:t>
            </w:r>
            <w:r w:rsidRPr="007158C9">
              <w:rPr>
                <w:rStyle w:val="Hyperlink"/>
                <w:noProof/>
              </w:rPr>
              <w:fldChar w:fldCharType="end"/>
            </w:r>
          </w:ins>
        </w:p>
        <w:p w14:paraId="46A039BB" w14:textId="5C91E926" w:rsidR="002F3DEC" w:rsidRDefault="002F3DEC">
          <w:pPr>
            <w:pStyle w:val="TOC3"/>
            <w:tabs>
              <w:tab w:val="left" w:pos="1320"/>
              <w:tab w:val="right" w:pos="15110"/>
            </w:tabs>
            <w:rPr>
              <w:ins w:id="186" w:author="Robert Michael Scheller" w:date="2018-01-21T09:16:00Z"/>
              <w:noProof/>
            </w:rPr>
          </w:pPr>
          <w:ins w:id="18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"_Toc504289614"</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2.40.3</w:t>
            </w:r>
            <w:r>
              <w:rPr>
                <w:noProof/>
              </w:rPr>
              <w:tab/>
            </w:r>
            <w:r w:rsidRPr="007158C9">
              <w:rPr>
                <w:rStyle w:val="Hyperlink"/>
                <w:noProof/>
              </w:rPr>
              <w:t>MaximumMonthlyANPP Table</w:t>
            </w:r>
            <w:r w:rsidRPr="007158C9">
              <w:rPr>
                <w:rStyle w:val="Hyperlink"/>
                <w:noProof/>
              </w:rPr>
              <w:fldChar w:fldCharType="end"/>
            </w:r>
          </w:ins>
        </w:p>
        <w:p w14:paraId="0BD3A3D6" w14:textId="6FF67D2A" w:rsidR="002F3DEC" w:rsidRDefault="002F3DEC">
          <w:pPr>
            <w:pStyle w:val="TOC3"/>
            <w:tabs>
              <w:tab w:val="left" w:pos="1320"/>
              <w:tab w:val="right" w:pos="15110"/>
            </w:tabs>
            <w:rPr>
              <w:ins w:id="188" w:author="Robert Michael Scheller" w:date="2018-01-21T09:16:00Z"/>
              <w:noProof/>
            </w:rPr>
          </w:pPr>
          <w:ins w:id="18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"_Toc504289615"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2.40.4</w:t>
            </w:r>
            <w:r>
              <w:rPr>
                <w:noProof/>
              </w:rPr>
              <w:tab/>
            </w:r>
            <w:r w:rsidRPr="007158C9">
              <w:rPr>
                <w:rStyle w:val="Hyperlink"/>
                <w:noProof/>
              </w:rPr>
              <w:t>MaximumBiomass Table</w:t>
            </w:r>
            <w:r w:rsidRPr="007158C9">
              <w:rPr>
                <w:rStyle w:val="Hyperlink"/>
                <w:noProof/>
              </w:rPr>
              <w:fldChar w:fldCharType="end"/>
            </w:r>
          </w:ins>
        </w:p>
        <w:p w14:paraId="5141079B" w14:textId="6FEC5476" w:rsidR="002F3DEC" w:rsidRDefault="002F3DEC">
          <w:pPr>
            <w:pStyle w:val="TOC2"/>
            <w:tabs>
              <w:tab w:val="left" w:pos="880"/>
              <w:tab w:val="right" w:pos="15110"/>
            </w:tabs>
            <w:rPr>
              <w:ins w:id="190" w:author="Robert Michael Scheller" w:date="2018-01-21T09:16:00Z"/>
              <w:noProof/>
            </w:rPr>
          </w:pPr>
          <w:ins w:id="19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"_Toc504289616"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2.41</w:t>
            </w:r>
            <w:r>
              <w:rPr>
                <w:noProof/>
              </w:rPr>
              <w:tab/>
            </w:r>
            <w:r w:rsidRPr="007158C9">
              <w:rPr>
                <w:rStyle w:val="Hyperlink"/>
                <w:noProof/>
              </w:rPr>
              <w:t>AgeOnlyDisturbances:BiomassParameters</w:t>
            </w:r>
            <w:r w:rsidRPr="007158C9">
              <w:rPr>
                <w:rStyle w:val="Hyperlink"/>
                <w:noProof/>
              </w:rPr>
              <w:fldChar w:fldCharType="end"/>
            </w:r>
          </w:ins>
        </w:p>
        <w:p w14:paraId="46CDAE5C" w14:textId="094570C7" w:rsidR="002F3DEC" w:rsidRDefault="002F3DEC">
          <w:pPr>
            <w:pStyle w:val="TOC1"/>
            <w:tabs>
              <w:tab w:val="left" w:pos="480"/>
              <w:tab w:val="right" w:pos="15110"/>
            </w:tabs>
            <w:rPr>
              <w:ins w:id="192" w:author="Robert Michael Scheller" w:date="2018-01-21T09:16:00Z"/>
              <w:noProof/>
            </w:rPr>
          </w:pPr>
          <w:ins w:id="193" w:author="Robert Michael Scheller" w:date="2018-01-21T09:16:00Z">
            <w:r w:rsidRPr="007158C9">
              <w:rPr>
                <w:rStyle w:val="Hyperlink"/>
                <w:noProof/>
              </w:rPr>
              <w:lastRenderedPageBreak/>
              <w:fldChar w:fldCharType="begin"/>
            </w:r>
            <w:r w:rsidRPr="007158C9">
              <w:rPr>
                <w:rStyle w:val="Hyperlink"/>
                <w:noProof/>
              </w:rPr>
              <w:instrText xml:space="preserve"> </w:instrText>
            </w:r>
            <w:r>
              <w:rPr>
                <w:noProof/>
              </w:rPr>
              <w:instrText>HYPERLINK \l "_Toc504289617"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3</w:t>
            </w:r>
            <w:r>
              <w:rPr>
                <w:noProof/>
              </w:rPr>
              <w:tab/>
            </w:r>
            <w:r w:rsidRPr="007158C9">
              <w:rPr>
                <w:rStyle w:val="Hyperlink"/>
                <w:noProof/>
              </w:rPr>
              <w:t>Output Files</w:t>
            </w:r>
            <w:r w:rsidRPr="007158C9">
              <w:rPr>
                <w:rStyle w:val="Hyperlink"/>
                <w:noProof/>
              </w:rPr>
              <w:fldChar w:fldCharType="end"/>
            </w:r>
          </w:ins>
        </w:p>
        <w:p w14:paraId="5BA6CC39" w14:textId="624DD23B" w:rsidR="002F3DEC" w:rsidRDefault="002F3DEC">
          <w:pPr>
            <w:pStyle w:val="TOC1"/>
            <w:tabs>
              <w:tab w:val="left" w:pos="480"/>
              <w:tab w:val="right" w:pos="15110"/>
            </w:tabs>
            <w:rPr>
              <w:ins w:id="194" w:author="Robert Michael Scheller" w:date="2018-01-21T09:16:00Z"/>
              <w:noProof/>
            </w:rPr>
          </w:pPr>
          <w:ins w:id="19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"_Toc504289618"</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4</w:t>
            </w:r>
            <w:r>
              <w:rPr>
                <w:noProof/>
              </w:rPr>
              <w:tab/>
            </w:r>
            <w:r w:rsidRPr="007158C9">
              <w:rPr>
                <w:rStyle w:val="Hyperlink"/>
                <w:noProof/>
              </w:rPr>
              <w:t>Initial Communities Input File</w:t>
            </w:r>
            <w:r w:rsidRPr="007158C9">
              <w:rPr>
                <w:rStyle w:val="Hyperlink"/>
                <w:noProof/>
              </w:rPr>
              <w:fldChar w:fldCharType="end"/>
            </w:r>
          </w:ins>
        </w:p>
        <w:p w14:paraId="28F58784" w14:textId="7EB837B0" w:rsidR="002F3DEC" w:rsidRDefault="002F3DEC">
          <w:pPr>
            <w:pStyle w:val="TOC2"/>
            <w:tabs>
              <w:tab w:val="left" w:pos="880"/>
              <w:tab w:val="right" w:pos="15110"/>
            </w:tabs>
            <w:rPr>
              <w:ins w:id="196" w:author="Robert Michael Scheller" w:date="2018-01-21T09:16:00Z"/>
              <w:noProof/>
            </w:rPr>
          </w:pPr>
          <w:ins w:id="19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"_Toc504289619"</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4.1</w:t>
            </w:r>
            <w:r>
              <w:rPr>
                <w:noProof/>
              </w:rPr>
              <w:tab/>
            </w:r>
            <w:r w:rsidRPr="007158C9">
              <w:rPr>
                <w:rStyle w:val="Hyperlink"/>
                <w:noProof/>
              </w:rPr>
              <w:t>Example File</w:t>
            </w:r>
            <w:r w:rsidRPr="007158C9">
              <w:rPr>
                <w:rStyle w:val="Hyperlink"/>
                <w:noProof/>
              </w:rPr>
              <w:fldChar w:fldCharType="end"/>
            </w:r>
          </w:ins>
        </w:p>
        <w:p w14:paraId="6E5CA080" w14:textId="5959E056" w:rsidR="002F3DEC" w:rsidRDefault="002F3DEC">
          <w:pPr>
            <w:pStyle w:val="TOC2"/>
            <w:tabs>
              <w:tab w:val="left" w:pos="880"/>
              <w:tab w:val="right" w:pos="15110"/>
            </w:tabs>
            <w:rPr>
              <w:ins w:id="198" w:author="Robert Michael Scheller" w:date="2018-01-21T09:16:00Z"/>
              <w:noProof/>
            </w:rPr>
          </w:pPr>
          <w:ins w:id="19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"_Toc504289620"</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4.2</w:t>
            </w:r>
            <w:r>
              <w:rPr>
                <w:noProof/>
              </w:rPr>
              <w:tab/>
            </w:r>
            <w:r w:rsidRPr="007158C9">
              <w:rPr>
                <w:rStyle w:val="Hyperlink"/>
                <w:noProof/>
              </w:rPr>
              <w:t>LandisData</w:t>
            </w:r>
            <w:r w:rsidRPr="007158C9">
              <w:rPr>
                <w:rStyle w:val="Hyperlink"/>
                <w:noProof/>
              </w:rPr>
              <w:fldChar w:fldCharType="end"/>
            </w:r>
          </w:ins>
        </w:p>
        <w:p w14:paraId="72864EA0" w14:textId="6BA14FAC" w:rsidR="002F3DEC" w:rsidRDefault="002F3DEC">
          <w:pPr>
            <w:pStyle w:val="TOC2"/>
            <w:tabs>
              <w:tab w:val="left" w:pos="880"/>
              <w:tab w:val="right" w:pos="15110"/>
            </w:tabs>
            <w:rPr>
              <w:ins w:id="200" w:author="Robert Michael Scheller" w:date="2018-01-21T09:16:00Z"/>
              <w:noProof/>
            </w:rPr>
          </w:pPr>
          <w:ins w:id="20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"_Toc504289621"</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4.3</w:t>
            </w:r>
            <w:r>
              <w:rPr>
                <w:noProof/>
              </w:rPr>
              <w:tab/>
            </w:r>
            <w:r w:rsidRPr="007158C9">
              <w:rPr>
                <w:rStyle w:val="Hyperlink"/>
                <w:noProof/>
              </w:rPr>
              <w:t>Initial Community Class Definitions</w:t>
            </w:r>
            <w:r w:rsidRPr="007158C9">
              <w:rPr>
                <w:rStyle w:val="Hyperlink"/>
                <w:noProof/>
              </w:rPr>
              <w:fldChar w:fldCharType="end"/>
            </w:r>
          </w:ins>
        </w:p>
        <w:p w14:paraId="25834158" w14:textId="414B0153" w:rsidR="002F3DEC" w:rsidRDefault="002F3DEC">
          <w:pPr>
            <w:pStyle w:val="TOC3"/>
            <w:tabs>
              <w:tab w:val="left" w:pos="1320"/>
              <w:tab w:val="right" w:pos="15110"/>
            </w:tabs>
            <w:rPr>
              <w:ins w:id="202" w:author="Robert Michael Scheller" w:date="2018-01-21T09:16:00Z"/>
              <w:noProof/>
            </w:rPr>
          </w:pPr>
          <w:ins w:id="20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"_Toc504289622"</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4.3.1</w:t>
            </w:r>
            <w:r>
              <w:rPr>
                <w:noProof/>
              </w:rPr>
              <w:tab/>
            </w:r>
            <w:r w:rsidRPr="007158C9">
              <w:rPr>
                <w:rStyle w:val="Hyperlink"/>
                <w:noProof/>
              </w:rPr>
              <w:t>MapCode</w:t>
            </w:r>
            <w:r w:rsidRPr="007158C9">
              <w:rPr>
                <w:rStyle w:val="Hyperlink"/>
                <w:noProof/>
              </w:rPr>
              <w:fldChar w:fldCharType="end"/>
            </w:r>
          </w:ins>
        </w:p>
        <w:p w14:paraId="376E9221" w14:textId="1890FC29" w:rsidR="002F3DEC" w:rsidRDefault="002F3DEC">
          <w:pPr>
            <w:pStyle w:val="TOC3"/>
            <w:tabs>
              <w:tab w:val="left" w:pos="1320"/>
              <w:tab w:val="right" w:pos="15110"/>
            </w:tabs>
            <w:rPr>
              <w:ins w:id="204" w:author="Robert Michael Scheller" w:date="2018-01-21T09:16:00Z"/>
              <w:noProof/>
            </w:rPr>
          </w:pPr>
          <w:ins w:id="20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"_Toc504289623"</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4.3.2</w:t>
            </w:r>
            <w:r>
              <w:rPr>
                <w:noProof/>
              </w:rPr>
              <w:tab/>
            </w:r>
            <w:r w:rsidRPr="007158C9">
              <w:rPr>
                <w:rStyle w:val="Hyperlink"/>
                <w:noProof/>
              </w:rPr>
              <w:t>Species Present</w:t>
            </w:r>
            <w:r w:rsidRPr="007158C9">
              <w:rPr>
                <w:rStyle w:val="Hyperlink"/>
                <w:noProof/>
              </w:rPr>
              <w:fldChar w:fldCharType="end"/>
            </w:r>
          </w:ins>
        </w:p>
        <w:p w14:paraId="27E8C891" w14:textId="1815BD75" w:rsidR="002F3DEC" w:rsidRDefault="002F3DEC">
          <w:pPr>
            <w:pStyle w:val="TOC3"/>
            <w:tabs>
              <w:tab w:val="left" w:pos="1320"/>
              <w:tab w:val="right" w:pos="15110"/>
            </w:tabs>
            <w:rPr>
              <w:ins w:id="206" w:author="Robert Michael Scheller" w:date="2018-01-21T09:16:00Z"/>
              <w:noProof/>
            </w:rPr>
          </w:pPr>
          <w:ins w:id="20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"_Toc504289624"</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4.3.3</w:t>
            </w:r>
            <w:r>
              <w:rPr>
                <w:noProof/>
              </w:rPr>
              <w:tab/>
            </w:r>
            <w:r w:rsidRPr="007158C9">
              <w:rPr>
                <w:rStyle w:val="Hyperlink"/>
                <w:noProof/>
              </w:rPr>
              <w:t>Grouping Species Ages into Cohorts</w:t>
            </w:r>
            <w:r w:rsidRPr="007158C9">
              <w:rPr>
                <w:rStyle w:val="Hyperlink"/>
                <w:noProof/>
              </w:rPr>
              <w:fldChar w:fldCharType="end"/>
            </w:r>
          </w:ins>
        </w:p>
        <w:p w14:paraId="28632E94" w14:textId="6D4D630A" w:rsidR="002F3DEC" w:rsidRDefault="002F3DEC">
          <w:pPr>
            <w:pStyle w:val="TOC1"/>
            <w:tabs>
              <w:tab w:val="left" w:pos="480"/>
              <w:tab w:val="right" w:pos="15110"/>
            </w:tabs>
            <w:rPr>
              <w:ins w:id="208" w:author="Robert Michael Scheller" w:date="2018-01-21T09:16:00Z"/>
              <w:noProof/>
            </w:rPr>
          </w:pPr>
          <w:ins w:id="20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"_Toc504289625"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5</w:t>
            </w:r>
            <w:r>
              <w:rPr>
                <w:noProof/>
              </w:rPr>
              <w:tab/>
            </w:r>
            <w:r w:rsidRPr="007158C9">
              <w:rPr>
                <w:rStyle w:val="Hyperlink"/>
                <w:noProof/>
              </w:rPr>
              <w:t>Input File – Age-only Disturbances</w:t>
            </w:r>
            <w:r w:rsidRPr="007158C9">
              <w:rPr>
                <w:rStyle w:val="Hyperlink"/>
                <w:noProof/>
              </w:rPr>
              <w:fldChar w:fldCharType="end"/>
            </w:r>
          </w:ins>
        </w:p>
        <w:p w14:paraId="7FFEBDAD" w14:textId="64A0DE75" w:rsidR="002F3DEC" w:rsidRDefault="002F3DEC">
          <w:pPr>
            <w:pStyle w:val="TOC2"/>
            <w:tabs>
              <w:tab w:val="left" w:pos="880"/>
              <w:tab w:val="right" w:pos="15110"/>
            </w:tabs>
            <w:rPr>
              <w:ins w:id="210" w:author="Robert Michael Scheller" w:date="2018-01-21T09:16:00Z"/>
              <w:noProof/>
            </w:rPr>
          </w:pPr>
          <w:ins w:id="21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"_Toc504289626"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5.1</w:t>
            </w:r>
            <w:r>
              <w:rPr>
                <w:noProof/>
              </w:rPr>
              <w:tab/>
            </w:r>
            <w:r w:rsidRPr="007158C9">
              <w:rPr>
                <w:rStyle w:val="Hyperlink"/>
                <w:noProof/>
              </w:rPr>
              <w:t>LandisData</w:t>
            </w:r>
            <w:r w:rsidRPr="007158C9">
              <w:rPr>
                <w:rStyle w:val="Hyperlink"/>
                <w:noProof/>
              </w:rPr>
              <w:fldChar w:fldCharType="end"/>
            </w:r>
          </w:ins>
        </w:p>
        <w:p w14:paraId="6ABF94D9" w14:textId="6139FA40" w:rsidR="002F3DEC" w:rsidRDefault="002F3DEC">
          <w:pPr>
            <w:pStyle w:val="TOC2"/>
            <w:tabs>
              <w:tab w:val="left" w:pos="880"/>
              <w:tab w:val="right" w:pos="15110"/>
            </w:tabs>
            <w:rPr>
              <w:ins w:id="212" w:author="Robert Michael Scheller" w:date="2018-01-21T09:16:00Z"/>
              <w:noProof/>
            </w:rPr>
          </w:pPr>
          <w:ins w:id="21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"_Toc504289627"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5.2</w:t>
            </w:r>
            <w:r>
              <w:rPr>
                <w:noProof/>
              </w:rPr>
              <w:tab/>
            </w:r>
            <w:r w:rsidRPr="007158C9">
              <w:rPr>
                <w:rStyle w:val="Hyperlink"/>
                <w:noProof/>
              </w:rPr>
              <w:t>CohortBiomassReductions Table</w:t>
            </w:r>
            <w:r w:rsidRPr="007158C9">
              <w:rPr>
                <w:rStyle w:val="Hyperlink"/>
                <w:noProof/>
              </w:rPr>
              <w:fldChar w:fldCharType="end"/>
            </w:r>
          </w:ins>
        </w:p>
        <w:p w14:paraId="52BE448A" w14:textId="72426D72" w:rsidR="002F3DEC" w:rsidRDefault="002F3DEC">
          <w:pPr>
            <w:pStyle w:val="TOC3"/>
            <w:tabs>
              <w:tab w:val="left" w:pos="1320"/>
              <w:tab w:val="right" w:pos="15110"/>
            </w:tabs>
            <w:rPr>
              <w:ins w:id="214" w:author="Robert Michael Scheller" w:date="2018-01-21T09:16:00Z"/>
              <w:noProof/>
            </w:rPr>
          </w:pPr>
          <w:ins w:id="21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"_Toc504289628"</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5.2.1</w:t>
            </w:r>
            <w:r>
              <w:rPr>
                <w:noProof/>
              </w:rPr>
              <w:tab/>
            </w:r>
            <w:r w:rsidRPr="007158C9">
              <w:rPr>
                <w:rStyle w:val="Hyperlink"/>
                <w:noProof/>
              </w:rPr>
              <w:t>Disturbance</w:t>
            </w:r>
            <w:r w:rsidRPr="007158C9">
              <w:rPr>
                <w:rStyle w:val="Hyperlink"/>
                <w:noProof/>
              </w:rPr>
              <w:fldChar w:fldCharType="end"/>
            </w:r>
          </w:ins>
        </w:p>
        <w:p w14:paraId="685837B3" w14:textId="7E24687C" w:rsidR="002F3DEC" w:rsidRDefault="002F3DEC">
          <w:pPr>
            <w:pStyle w:val="TOC3"/>
            <w:tabs>
              <w:tab w:val="left" w:pos="1320"/>
              <w:tab w:val="right" w:pos="15110"/>
            </w:tabs>
            <w:rPr>
              <w:ins w:id="216" w:author="Robert Michael Scheller" w:date="2018-01-21T09:16:00Z"/>
              <w:noProof/>
            </w:rPr>
          </w:pPr>
          <w:ins w:id="21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"_Toc504289629"</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5.2.2</w:t>
            </w:r>
            <w:r>
              <w:rPr>
                <w:noProof/>
              </w:rPr>
              <w:tab/>
            </w:r>
            <w:r w:rsidRPr="007158C9">
              <w:rPr>
                <w:rStyle w:val="Hyperlink"/>
                <w:noProof/>
              </w:rPr>
              <w:t>Woody</w:t>
            </w:r>
            <w:r w:rsidRPr="007158C9">
              <w:rPr>
                <w:rStyle w:val="Hyperlink"/>
                <w:noProof/>
              </w:rPr>
              <w:fldChar w:fldCharType="end"/>
            </w:r>
          </w:ins>
        </w:p>
        <w:p w14:paraId="1B5DB881" w14:textId="2B1C1A34" w:rsidR="002F3DEC" w:rsidRDefault="002F3DEC">
          <w:pPr>
            <w:pStyle w:val="TOC3"/>
            <w:tabs>
              <w:tab w:val="left" w:pos="1320"/>
              <w:tab w:val="right" w:pos="15110"/>
            </w:tabs>
            <w:rPr>
              <w:ins w:id="218" w:author="Robert Michael Scheller" w:date="2018-01-21T09:16:00Z"/>
              <w:noProof/>
            </w:rPr>
          </w:pPr>
          <w:ins w:id="21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"_Toc504289630"</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5.2.3</w:t>
            </w:r>
            <w:r>
              <w:rPr>
                <w:noProof/>
              </w:rPr>
              <w:tab/>
            </w:r>
            <w:r w:rsidRPr="007158C9">
              <w:rPr>
                <w:rStyle w:val="Hyperlink"/>
                <w:noProof/>
              </w:rPr>
              <w:t>Non-Woody</w:t>
            </w:r>
            <w:r w:rsidRPr="007158C9">
              <w:rPr>
                <w:rStyle w:val="Hyperlink"/>
                <w:noProof/>
              </w:rPr>
              <w:fldChar w:fldCharType="end"/>
            </w:r>
          </w:ins>
        </w:p>
        <w:p w14:paraId="757BE49B" w14:textId="7CD61D0C" w:rsidR="002F3DEC" w:rsidRDefault="002F3DEC">
          <w:pPr>
            <w:pStyle w:val="TOC2"/>
            <w:tabs>
              <w:tab w:val="left" w:pos="880"/>
              <w:tab w:val="right" w:pos="15110"/>
            </w:tabs>
            <w:rPr>
              <w:ins w:id="220" w:author="Robert Michael Scheller" w:date="2018-01-21T09:16:00Z"/>
              <w:noProof/>
            </w:rPr>
          </w:pPr>
          <w:ins w:id="22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"_Toc504289631"</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5.3</w:t>
            </w:r>
            <w:r>
              <w:rPr>
                <w:noProof/>
              </w:rPr>
              <w:tab/>
            </w:r>
            <w:r w:rsidRPr="007158C9">
              <w:rPr>
                <w:rStyle w:val="Hyperlink"/>
                <w:noProof/>
              </w:rPr>
              <w:t>DeadPoolReductions Table</w:t>
            </w:r>
            <w:r w:rsidRPr="007158C9">
              <w:rPr>
                <w:rStyle w:val="Hyperlink"/>
                <w:noProof/>
              </w:rPr>
              <w:fldChar w:fldCharType="end"/>
            </w:r>
          </w:ins>
        </w:p>
        <w:p w14:paraId="2CFE13E8" w14:textId="5AE6175A" w:rsidR="002F3DEC" w:rsidRDefault="002F3DEC">
          <w:pPr>
            <w:pStyle w:val="TOC3"/>
            <w:tabs>
              <w:tab w:val="left" w:pos="1320"/>
              <w:tab w:val="right" w:pos="15110"/>
            </w:tabs>
            <w:rPr>
              <w:ins w:id="222" w:author="Robert Michael Scheller" w:date="2018-01-21T09:16:00Z"/>
              <w:noProof/>
            </w:rPr>
          </w:pPr>
          <w:ins w:id="22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"_Toc504289632"</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5.3.1</w:t>
            </w:r>
            <w:r>
              <w:rPr>
                <w:noProof/>
              </w:rPr>
              <w:tab/>
            </w:r>
            <w:r w:rsidRPr="007158C9">
              <w:rPr>
                <w:rStyle w:val="Hyperlink"/>
                <w:noProof/>
              </w:rPr>
              <w:t>Disturbance</w:t>
            </w:r>
            <w:r w:rsidRPr="007158C9">
              <w:rPr>
                <w:rStyle w:val="Hyperlink"/>
                <w:noProof/>
              </w:rPr>
              <w:fldChar w:fldCharType="end"/>
            </w:r>
          </w:ins>
        </w:p>
        <w:p w14:paraId="2A4E8007" w14:textId="472757C1" w:rsidR="002F3DEC" w:rsidRDefault="002F3DEC">
          <w:pPr>
            <w:pStyle w:val="TOC3"/>
            <w:tabs>
              <w:tab w:val="left" w:pos="1320"/>
              <w:tab w:val="right" w:pos="15110"/>
            </w:tabs>
            <w:rPr>
              <w:ins w:id="224" w:author="Robert Michael Scheller" w:date="2018-01-21T09:16:00Z"/>
              <w:noProof/>
            </w:rPr>
          </w:pPr>
          <w:ins w:id="225"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"_Toc504289633"</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5.3.2</w:t>
            </w:r>
            <w:r>
              <w:rPr>
                <w:noProof/>
              </w:rPr>
              <w:tab/>
            </w:r>
            <w:r w:rsidRPr="007158C9">
              <w:rPr>
                <w:rStyle w:val="Hyperlink"/>
                <w:noProof/>
              </w:rPr>
              <w:t>Woody</w:t>
            </w:r>
            <w:r w:rsidRPr="007158C9">
              <w:rPr>
                <w:rStyle w:val="Hyperlink"/>
                <w:noProof/>
              </w:rPr>
              <w:fldChar w:fldCharType="end"/>
            </w:r>
          </w:ins>
        </w:p>
        <w:p w14:paraId="209250BB" w14:textId="7FEDD479" w:rsidR="002F3DEC" w:rsidRDefault="002F3DEC">
          <w:pPr>
            <w:pStyle w:val="TOC3"/>
            <w:tabs>
              <w:tab w:val="left" w:pos="1320"/>
              <w:tab w:val="right" w:pos="15110"/>
            </w:tabs>
            <w:rPr>
              <w:ins w:id="226" w:author="Robert Michael Scheller" w:date="2018-01-21T09:16:00Z"/>
              <w:noProof/>
            </w:rPr>
          </w:pPr>
          <w:ins w:id="227"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"_Toc504289634"</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5.3.3</w:t>
            </w:r>
            <w:r>
              <w:rPr>
                <w:noProof/>
              </w:rPr>
              <w:tab/>
            </w:r>
            <w:r w:rsidRPr="007158C9">
              <w:rPr>
                <w:rStyle w:val="Hyperlink"/>
                <w:noProof/>
              </w:rPr>
              <w:t>Non-Woody</w:t>
            </w:r>
            <w:r w:rsidRPr="007158C9">
              <w:rPr>
                <w:rStyle w:val="Hyperlink"/>
                <w:noProof/>
              </w:rPr>
              <w:fldChar w:fldCharType="end"/>
            </w:r>
          </w:ins>
        </w:p>
        <w:p w14:paraId="282FD4A6" w14:textId="44C54610" w:rsidR="002F3DEC" w:rsidRDefault="002F3DEC">
          <w:pPr>
            <w:pStyle w:val="TOC1"/>
            <w:tabs>
              <w:tab w:val="left" w:pos="480"/>
              <w:tab w:val="right" w:pos="15110"/>
            </w:tabs>
            <w:rPr>
              <w:ins w:id="228" w:author="Robert Michael Scheller" w:date="2018-01-21T09:16:00Z"/>
              <w:noProof/>
            </w:rPr>
          </w:pPr>
          <w:ins w:id="229"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"_Toc504289635"</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6</w:t>
            </w:r>
            <w:r>
              <w:rPr>
                <w:noProof/>
              </w:rPr>
              <w:tab/>
            </w:r>
            <w:r w:rsidRPr="007158C9">
              <w:rPr>
                <w:rStyle w:val="Hyperlink"/>
                <w:noProof/>
              </w:rPr>
              <w:t>Example Inputs</w:t>
            </w:r>
            <w:r w:rsidRPr="007158C9">
              <w:rPr>
                <w:rStyle w:val="Hyperlink"/>
                <w:noProof/>
              </w:rPr>
              <w:fldChar w:fldCharType="end"/>
            </w:r>
          </w:ins>
        </w:p>
        <w:p w14:paraId="4DFDBF6B" w14:textId="0F84DDE3" w:rsidR="002F3DEC" w:rsidRDefault="002F3DEC">
          <w:pPr>
            <w:pStyle w:val="TOC2"/>
            <w:tabs>
              <w:tab w:val="left" w:pos="880"/>
              <w:tab w:val="right" w:pos="15110"/>
            </w:tabs>
            <w:rPr>
              <w:ins w:id="230" w:author="Robert Michael Scheller" w:date="2018-01-21T09:16:00Z"/>
              <w:noProof/>
            </w:rPr>
          </w:pPr>
          <w:ins w:id="231"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"_Toc504289636"</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6.1</w:t>
            </w:r>
            <w:r>
              <w:rPr>
                <w:noProof/>
              </w:rPr>
              <w:tab/>
            </w:r>
            <w:r w:rsidRPr="007158C9">
              <w:rPr>
                <w:rStyle w:val="Hyperlink"/>
                <w:noProof/>
              </w:rPr>
              <w:t>Main Parameter File</w:t>
            </w:r>
            <w:r w:rsidRPr="007158C9">
              <w:rPr>
                <w:rStyle w:val="Hyperlink"/>
                <w:noProof/>
              </w:rPr>
              <w:fldChar w:fldCharType="end"/>
            </w:r>
          </w:ins>
        </w:p>
        <w:p w14:paraId="1AA540EB" w14:textId="1626B432" w:rsidR="002F3DEC" w:rsidRDefault="002F3DEC">
          <w:pPr>
            <w:pStyle w:val="TOC2"/>
            <w:tabs>
              <w:tab w:val="left" w:pos="880"/>
              <w:tab w:val="right" w:pos="15110"/>
            </w:tabs>
            <w:rPr>
              <w:ins w:id="232" w:author="Robert Michael Scheller" w:date="2018-01-21T09:16:00Z"/>
              <w:noProof/>
            </w:rPr>
          </w:pPr>
          <w:ins w:id="233" w:author="Robert Michael Scheller" w:date="2018-01-21T09:16:00Z">
            <w:r w:rsidRPr="007158C9">
              <w:rPr>
                <w:rStyle w:val="Hyperlink"/>
                <w:noProof/>
              </w:rPr>
              <w:fldChar w:fldCharType="begin"/>
            </w:r>
            <w:r w:rsidRPr="007158C9">
              <w:rPr>
                <w:rStyle w:val="Hyperlink"/>
                <w:noProof/>
              </w:rPr>
              <w:instrText xml:space="preserve"> </w:instrText>
            </w:r>
            <w:r>
              <w:rPr>
                <w:noProof/>
              </w:rPr>
              <w:instrText>HYPERLINK \l "_Toc504289637"</w:instrText>
            </w:r>
            <w:r w:rsidRPr="007158C9">
              <w:rPr>
                <w:rStyle w:val="Hyperlink"/>
                <w:noProof/>
              </w:rPr>
              <w:instrText xml:space="preserve"> </w:instrText>
            </w:r>
            <w:r w:rsidRPr="007158C9">
              <w:rPr>
                <w:rStyle w:val="Hyperlink"/>
                <w:noProof/>
              </w:rPr>
            </w:r>
            <w:r w:rsidRPr="007158C9">
              <w:rPr>
                <w:rStyle w:val="Hyperlink"/>
                <w:noProof/>
              </w:rPr>
              <w:fldChar w:fldCharType="separate"/>
            </w:r>
            <w:r w:rsidRPr="007158C9">
              <w:rPr>
                <w:rStyle w:val="Hyperlink"/>
                <w:noProof/>
              </w:rPr>
              <w:t>6.2</w:t>
            </w:r>
            <w:r>
              <w:rPr>
                <w:noProof/>
              </w:rPr>
              <w:tab/>
            </w:r>
            <w:r w:rsidRPr="007158C9">
              <w:rPr>
                <w:rStyle w:val="Hyperlink"/>
                <w:noProof/>
              </w:rPr>
              <w:t>Age-only Disturbances</w:t>
            </w:r>
            <w:r w:rsidRPr="007158C9">
              <w:rPr>
                <w:rStyle w:val="Hyperlink"/>
                <w:noProof/>
              </w:rPr>
              <w:fldChar w:fldCharType="end"/>
            </w:r>
          </w:ins>
        </w:p>
        <w:p w14:paraId="49BB1786" w14:textId="2ACBD80A" w:rsidR="00D44B4E" w:rsidRDefault="00DE30D0">
          <w:pPr>
            <w:widowControl w:val="0"/>
            <w:spacing w:line="276" w:lineRule="auto"/>
          </w:pPr>
          <w:r>
            <w:fldChar w:fldCharType="end"/>
          </w:r>
        </w:p>
      </w:sdtContent>
    </w:sdt>
    <w:p w14:paraId="29824A32" w14:textId="77777777" w:rsidR="00D44B4E" w:rsidRDefault="00DE30D0">
      <w:pPr>
        <w:pStyle w:val="Heading1"/>
        <w:numPr>
          <w:ilvl w:val="0"/>
          <w:numId w:val="5"/>
        </w:numPr>
        <w:ind w:hanging="432"/>
      </w:pPr>
      <w:bookmarkStart w:id="234" w:name="_Toc504289514"/>
      <w:r>
        <w:lastRenderedPageBreak/>
        <w:t>Introduction</w:t>
      </w:r>
      <w:bookmarkEnd w:id="234"/>
    </w:p>
    <w:p w14:paraId="066523D4" w14:textId="500F249B" w:rsidR="00D44B4E" w:rsidRDefault="00DE30D0">
      <w:pPr>
        <w:spacing w:after="120"/>
        <w:ind w:left="1152" w:right="1008"/>
      </w:pPr>
      <w:r>
        <w:t xml:space="preserve">This document describes the </w:t>
      </w:r>
      <w:r>
        <w:rPr>
          <w:b/>
        </w:rPr>
        <w:t xml:space="preserve">Net Ecosystem Carbon and Nitrogen </w:t>
      </w:r>
      <w:ins w:id="235" w:author="Alec Kretchun" w:date="2018-01-10T09:18:00Z">
        <w:r w:rsidR="00B31C55">
          <w:rPr>
            <w:b/>
          </w:rPr>
          <w:t>Hydro</w:t>
        </w:r>
      </w:ins>
      <w:ins w:id="236" w:author="Robert Michael Scheller" w:date="2018-01-21T08:56:00Z">
        <w:r w:rsidR="00EC61D7">
          <w:rPr>
            <w:b/>
          </w:rPr>
          <w:t>logy</w:t>
        </w:r>
      </w:ins>
      <w:ins w:id="237" w:author="Alec Kretchun" w:date="2018-01-10T09:18:00Z">
        <w:r w:rsidR="00B31C55">
          <w:rPr>
            <w:b/>
          </w:rPr>
          <w:t xml:space="preserve"> </w:t>
        </w:r>
      </w:ins>
      <w:r>
        <w:rPr>
          <w:b/>
        </w:rPr>
        <w:t>(</w:t>
      </w:r>
      <w:proofErr w:type="spellStart"/>
      <w:r>
        <w:rPr>
          <w:b/>
        </w:rPr>
        <w:t>NECN</w:t>
      </w:r>
      <w:ins w:id="238" w:author="Alec Kretchun" w:date="2018-01-10T09:18:00Z">
        <w:r w:rsidR="00B31C55">
          <w:rPr>
            <w:b/>
          </w:rPr>
          <w:t>_Hydro</w:t>
        </w:r>
      </w:ins>
      <w:proofErr w:type="spellEnd"/>
      <w:r>
        <w:rPr>
          <w:b/>
        </w:rPr>
        <w:t>) Succession</w:t>
      </w:r>
      <w:r>
        <w:t xml:space="preserve"> extension for the LANDIS-II model.  For information about the LANDIS-II model and its core concepts including succession, see the </w:t>
      </w:r>
      <w:r>
        <w:rPr>
          <w:i/>
        </w:rPr>
        <w:t xml:space="preserve">LANDIS-II Conceptual Model Description </w:t>
      </w:r>
      <w:r>
        <w:t>and the LANDIS-II website (www.landis-ii.org)</w:t>
      </w:r>
      <w:r>
        <w:rPr>
          <w:i/>
        </w:rPr>
        <w:t>.</w:t>
      </w:r>
    </w:p>
    <w:p w14:paraId="711C3050" w14:textId="5098FCA8" w:rsidR="00D44B4E" w:rsidRDefault="00DE30D0">
      <w:pPr>
        <w:spacing w:after="120"/>
        <w:ind w:left="1152" w:right="1008"/>
      </w:pPr>
      <w:r>
        <w:t xml:space="preserve">The </w:t>
      </w:r>
      <w:proofErr w:type="spellStart"/>
      <w:r>
        <w:t>NECN</w:t>
      </w:r>
      <w:ins w:id="239" w:author="Robert Michael Scheller" w:date="2018-01-21T08:57:00Z">
        <w:r w:rsidR="00EC61D7">
          <w:t>_Hydro</w:t>
        </w:r>
      </w:ins>
      <w:proofErr w:type="spellEnd"/>
      <w:r>
        <w:t xml:space="preserve"> Succession Extension is a hybrid between the Century soil model (Parton et al. 1993, Schimel et al. 1994, Parton et al. 1994, Pan et al. 1998) and the LANDIS-II Biomass Succession extension (Scheller and </w:t>
      </w:r>
      <w:proofErr w:type="spellStart"/>
      <w:r>
        <w:t>Mladenoff</w:t>
      </w:r>
      <w:proofErr w:type="spellEnd"/>
      <w:r>
        <w:t xml:space="preserve"> 2004).  NECN Succession calculates how cohorts grow, reproduce, age, and die (Scheller et al. 2011).  Dead biomass is tracked over time, divided into four pools:  surface wood, soil wood (dead coarse roots), surface litter (dead leaves), and soil litter (dead fine roots).  In addition, three principal soil pools:  fast (soil organic matter (SOM) 1), slow (SOM2), and passive (SOM3) are simulated.  </w:t>
      </w:r>
    </w:p>
    <w:p w14:paraId="61766505" w14:textId="1821908D" w:rsidR="00D44B4E" w:rsidRDefault="00DE30D0">
      <w:pPr>
        <w:spacing w:after="120"/>
        <w:ind w:left="1152" w:right="1008"/>
        <w:rPr>
          <w:ins w:id="240" w:author="Robert Michael Scheller" w:date="2018-01-21T08:58:00Z"/>
        </w:rPr>
      </w:pPr>
      <w:r>
        <w:t xml:space="preserve">For a schematic drawing of the NECN extension, see Scheller et al 2011.  </w:t>
      </w:r>
    </w:p>
    <w:p w14:paraId="5AB32AB1" w14:textId="486361B9" w:rsidR="00EC61D7" w:rsidRDefault="00EC61D7">
      <w:pPr>
        <w:spacing w:after="120"/>
        <w:ind w:left="1152" w:right="1008"/>
        <w:rPr>
          <w:ins w:id="241" w:author="Robert Michael Scheller" w:date="2018-01-21T08:58:00Z"/>
        </w:rPr>
      </w:pPr>
      <w:proofErr w:type="spellStart"/>
      <w:ins w:id="242" w:author="Robert Michael Scheller" w:date="2018-01-21T08:58:00Z">
        <w:r>
          <w:t>NECN_Hydro</w:t>
        </w:r>
        <w:proofErr w:type="spellEnd"/>
        <w:r>
          <w:t xml:space="preserve"> departs from standard NECN i</w:t>
        </w:r>
      </w:ins>
      <w:ins w:id="243" w:author="Robert Michael Scheller" w:date="2018-01-21T09:17:00Z">
        <w:r w:rsidR="002F3DEC">
          <w:t>n</w:t>
        </w:r>
      </w:ins>
      <w:ins w:id="244" w:author="Robert Michael Scheller" w:date="2018-01-21T08:58:00Z">
        <w:r>
          <w:t xml:space="preserve"> several important ways:</w:t>
        </w:r>
      </w:ins>
    </w:p>
    <w:p w14:paraId="7A24AB7D" w14:textId="752E13B4" w:rsidR="00EC61D7" w:rsidRDefault="00EC61D7" w:rsidP="00EC61D7">
      <w:pPr>
        <w:pStyle w:val="ListParagraph"/>
        <w:numPr>
          <w:ilvl w:val="0"/>
          <w:numId w:val="7"/>
        </w:numPr>
        <w:spacing w:after="120"/>
        <w:ind w:right="1008"/>
        <w:rPr>
          <w:ins w:id="245" w:author="Robert Michael Scheller" w:date="2018-01-21T09:00:00Z"/>
        </w:rPr>
        <w:pPrChange w:id="246" w:author="Robert Michael Scheller" w:date="2018-01-21T08:58:00Z">
          <w:pPr>
            <w:spacing w:after="120"/>
            <w:ind w:left="1152" w:right="1008"/>
          </w:pPr>
        </w:pPrChange>
      </w:pPr>
      <w:ins w:id="247" w:author="Robert Michael Scheller" w:date="2018-01-21T08:58:00Z">
        <w:r>
          <w:t xml:space="preserve">Ecoregions </w:t>
        </w:r>
        <w:proofErr w:type="gramStart"/>
        <w:r>
          <w:t>are no longer used</w:t>
        </w:r>
        <w:proofErr w:type="gramEnd"/>
        <w:r>
          <w:t xml:space="preserve"> to define abiotic conditions.  This extension is essentially </w:t>
        </w:r>
      </w:ins>
      <w:ins w:id="248" w:author="Robert Michael Scheller" w:date="2018-01-21T08:59:00Z">
        <w:r>
          <w:t xml:space="preserve">‘ecoregion free’.  Soils vary site-to-site.  Climate </w:t>
        </w:r>
        <w:proofErr w:type="gramStart"/>
        <w:r>
          <w:t>is grouped</w:t>
        </w:r>
        <w:proofErr w:type="gramEnd"/>
        <w:r>
          <w:t xml:space="preserve"> into climate regions.  </w:t>
        </w:r>
      </w:ins>
    </w:p>
    <w:p w14:paraId="03B6C40D" w14:textId="257181B2" w:rsidR="00EC61D7" w:rsidRDefault="00EC61D7" w:rsidP="00EC61D7">
      <w:pPr>
        <w:pStyle w:val="ListParagraph"/>
        <w:numPr>
          <w:ilvl w:val="0"/>
          <w:numId w:val="7"/>
        </w:numPr>
        <w:spacing w:after="120"/>
        <w:ind w:right="1008"/>
        <w:rPr>
          <w:ins w:id="249" w:author="Robert Michael Scheller" w:date="2018-01-21T09:01:00Z"/>
        </w:rPr>
        <w:pPrChange w:id="250" w:author="Robert Michael Scheller" w:date="2018-01-21T08:58:00Z">
          <w:pPr>
            <w:spacing w:after="120"/>
            <w:ind w:left="1152" w:right="1008"/>
          </w:pPr>
        </w:pPrChange>
      </w:pPr>
      <w:ins w:id="251" w:author="Robert Michael Scheller" w:date="2018-01-21T09:00:00Z">
        <w:r>
          <w:t xml:space="preserve">The extension does not ‘spin up’.  All initial parameters, including species biomass, </w:t>
        </w:r>
        <w:proofErr w:type="gramStart"/>
        <w:r>
          <w:t>are provided</w:t>
        </w:r>
        <w:proofErr w:type="gramEnd"/>
        <w:r>
          <w:t xml:space="preserve"> at time zero.  This eliminates the </w:t>
        </w:r>
      </w:ins>
      <w:ins w:id="252" w:author="Robert Michael Scheller" w:date="2018-01-21T09:01:00Z">
        <w:r>
          <w:t xml:space="preserve">initial </w:t>
        </w:r>
      </w:ins>
      <w:ins w:id="253" w:author="Robert Michael Scheller" w:date="2018-01-21T09:00:00Z">
        <w:r>
          <w:t xml:space="preserve">processing time required </w:t>
        </w:r>
      </w:ins>
      <w:ins w:id="254" w:author="Robert Michael Scheller" w:date="2018-01-21T09:01:00Z">
        <w:r>
          <w:t>during spin-up and initial conditions reflect available data.</w:t>
        </w:r>
      </w:ins>
    </w:p>
    <w:p w14:paraId="0E89563E" w14:textId="1AE937E8" w:rsidR="00EC61D7" w:rsidRDefault="00EC61D7" w:rsidP="00EC61D7">
      <w:pPr>
        <w:pStyle w:val="ListParagraph"/>
        <w:numPr>
          <w:ilvl w:val="0"/>
          <w:numId w:val="7"/>
        </w:numPr>
        <w:spacing w:after="120"/>
        <w:ind w:right="1008"/>
        <w:pPrChange w:id="255" w:author="Robert Michael Scheller" w:date="2018-01-21T08:58:00Z">
          <w:pPr>
            <w:spacing w:after="120"/>
            <w:ind w:left="1152" w:right="1008"/>
          </w:pPr>
        </w:pPrChange>
      </w:pPr>
      <w:ins w:id="256" w:author="Robert Michael Scheller" w:date="2018-01-21T09:01:00Z">
        <w:r>
          <w:t xml:space="preserve">Data regarding water availability </w:t>
        </w:r>
        <w:proofErr w:type="gramStart"/>
        <w:r>
          <w:t>are written</w:t>
        </w:r>
        <w:proofErr w:type="gramEnd"/>
        <w:r>
          <w:t xml:space="preserve"> as output maps, hence the </w:t>
        </w:r>
      </w:ins>
      <w:ins w:id="257" w:author="Robert Michael Scheller" w:date="2018-01-21T09:02:00Z">
        <w:r>
          <w:t>‘hydro’ moniker.  One of our goals was to incorporate site-</w:t>
        </w:r>
        <w:proofErr w:type="gramStart"/>
        <w:r>
          <w:t>scale</w:t>
        </w:r>
        <w:proofErr w:type="gramEnd"/>
        <w:r>
          <w:t xml:space="preserve"> variation in slope into water availability equations and therefore more accurately represent local hydrological conditions.</w:t>
        </w:r>
      </w:ins>
    </w:p>
    <w:p w14:paraId="160E69AE" w14:textId="77777777" w:rsidR="00D44B4E" w:rsidRDefault="00DE30D0">
      <w:pPr>
        <w:pStyle w:val="Heading2"/>
        <w:numPr>
          <w:ilvl w:val="1"/>
          <w:numId w:val="5"/>
        </w:numPr>
        <w:ind w:left="1170" w:hanging="1170"/>
      </w:pPr>
      <w:bookmarkStart w:id="258" w:name="_Toc504289515"/>
      <w:r>
        <w:t>Cohort Reproduction – Probability of Establishment</w:t>
      </w:r>
      <w:bookmarkEnd w:id="258"/>
    </w:p>
    <w:p w14:paraId="41F8EB2A" w14:textId="42283B07" w:rsidR="00D44B4E" w:rsidRDefault="00DE30D0">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del w:id="259" w:author="Robert Michael Scheller" w:date="2018-01-21T08:57:00Z">
        <w:r w:rsidDel="00EC61D7">
          <w:rPr>
            <w:b/>
          </w:rPr>
          <w:delText>ecoregion</w:delText>
        </w:r>
      </w:del>
      <w:ins w:id="260" w:author="Robert Michael Scheller" w:date="2018-01-21T08:57:00Z">
        <w:r w:rsidR="00EC61D7">
          <w:rPr>
            <w:b/>
          </w:rPr>
          <w:t>site</w:t>
        </w:r>
      </w:ins>
      <w:r>
        <w:rPr>
          <w:b/>
        </w:rPr>
        <w:t>-scale</w:t>
      </w:r>
      <w:r>
        <w:t xml:space="preserve"> limits to species establishment in that the requisite parameters vary by ecoregion.  Available light </w:t>
      </w:r>
      <w:proofErr w:type="gramStart"/>
      <w:r>
        <w:t>is calculated</w:t>
      </w:r>
      <w:proofErr w:type="gramEnd"/>
      <w:r>
        <w:t xml:space="preserve"> as </w:t>
      </w:r>
      <w:del w:id="261" w:author="Robert Michael Scheller" w:date="2018-01-21T08:59:00Z">
        <w:r w:rsidDel="00EC61D7">
          <w:delText xml:space="preserve">in Biomass Succession (v2) </w:delText>
        </w:r>
      </w:del>
      <w:commentRangeStart w:id="262"/>
      <w:ins w:id="263" w:author="Robert Michael Scheller" w:date="2018-01-21T08:59:00Z">
        <w:r w:rsidR="00EC61D7">
          <w:t xml:space="preserve">a </w:t>
        </w:r>
      </w:ins>
      <w:ins w:id="264" w:author="Robert Michael Scheller" w:date="2018-01-21T09:00:00Z">
        <w:r w:rsidR="00EC61D7">
          <w:t xml:space="preserve">function of LAI </w:t>
        </w:r>
        <w:commentRangeEnd w:id="262"/>
        <w:r w:rsidR="00EC61D7">
          <w:rPr>
            <w:rStyle w:val="CommentReference"/>
          </w:rPr>
          <w:commentReference w:id="262"/>
        </w:r>
      </w:ins>
      <w:r>
        <w:t xml:space="preserve">and is included as a part of the </w:t>
      </w:r>
      <w:r>
        <w:rPr>
          <w:b/>
        </w:rPr>
        <w:t>site scale</w:t>
      </w:r>
      <w:r>
        <w:t xml:space="preserve"> limits to establishment.</w:t>
      </w:r>
    </w:p>
    <w:p w14:paraId="05627185" w14:textId="47771BCC" w:rsidR="00D44B4E" w:rsidRDefault="00DE30D0">
      <w:pPr>
        <w:spacing w:after="120"/>
        <w:ind w:left="1152" w:right="1008"/>
      </w:pPr>
      <w:del w:id="265" w:author="Robert Michael Scheller" w:date="2018-01-21T08:57:00Z">
        <w:r w:rsidDel="00EC61D7">
          <w:delText>To determine whether reproduction takes place at a suc</w:delText>
        </w:r>
      </w:del>
      <w:ins w:id="266" w:author="Alec Kretchun" w:date="2017-04-06T15:37:00Z">
        <w:del w:id="267" w:author="Robert Michael Scheller" w:date="2018-01-21T08:57:00Z">
          <w:r w:rsidR="00D92F63" w:rsidDel="00EC61D7">
            <w:delText>c</w:delText>
          </w:r>
        </w:del>
      </w:ins>
      <w:del w:id="268" w:author="Robert Michael Scheller" w:date="2018-01-21T08:57:00Z">
        <w:r w:rsidDel="00EC61D7">
          <w:delText>ession time step, the model first checks the site-scale limits to reproduction.  If this test is passed, ecoregion</w:delText>
        </w:r>
      </w:del>
      <w:ins w:id="269" w:author="Alec Kretchun" w:date="2017-04-06T15:37:00Z">
        <w:del w:id="270" w:author="Robert Michael Scheller" w:date="2018-01-21T08:57:00Z">
          <w:r w:rsidR="00D92F63" w:rsidDel="00EC61D7">
            <w:delText>climate region</w:delText>
          </w:r>
        </w:del>
      </w:ins>
      <w:del w:id="271" w:author="Robert Michael Scheller" w:date="2018-01-21T08:57:00Z">
        <w:r w:rsidDel="00EC61D7">
          <w:delText>-scale limits are checked next.  If successful, the site and landscape are searched for propagules as in all previous succession extensions.</w:delText>
        </w:r>
      </w:del>
    </w:p>
    <w:p w14:paraId="2CA9A4D4" w14:textId="77777777" w:rsidR="00D44B4E" w:rsidRDefault="00DE30D0">
      <w:pPr>
        <w:pStyle w:val="Heading2"/>
        <w:numPr>
          <w:ilvl w:val="1"/>
          <w:numId w:val="5"/>
        </w:numPr>
        <w:ind w:left="1170" w:hanging="1170"/>
      </w:pPr>
      <w:bookmarkStart w:id="272" w:name="_Toc504289516"/>
      <w:r>
        <w:lastRenderedPageBreak/>
        <w:t>Cohort Growth</w:t>
      </w:r>
      <w:bookmarkEnd w:id="272"/>
    </w:p>
    <w:p w14:paraId="0325249F" w14:textId="77777777" w:rsidR="00D44B4E" w:rsidRDefault="00DE30D0">
      <w:pPr>
        <w:spacing w:after="120"/>
        <w:ind w:left="1152" w:right="1008"/>
      </w:pPr>
      <w:r>
        <w:t xml:space="preserve">At each time step, cohort growth </w:t>
      </w:r>
      <w:proofErr w:type="gramStart"/>
      <w:r>
        <w:t>is determined</w:t>
      </w:r>
      <w:proofErr w:type="gramEnd"/>
      <w:r>
        <w:t xml:space="preserve"> by estimated leaf area index (LAI), water availability, temperature, growing space capacity and nitrogen availability.  Cohort growth generally follows the algorithms found in Century, except for N uptake.  In the spring, the amount of resorbed N is calculated (leaf N - litter N), which can be “used” by the cohort when conditions are conducive to growth.  In hardwoods, resorbed N </w:t>
      </w:r>
      <w:proofErr w:type="gramStart"/>
      <w:r>
        <w:t>is used</w:t>
      </w:r>
      <w:proofErr w:type="gramEnd"/>
      <w:r>
        <w:t xml:space="preserve"> primarily in the spring; resorbed N can be utilized throughout the year in conifers.  After the pool of resorbed N </w:t>
      </w:r>
      <w:proofErr w:type="gramStart"/>
      <w:r>
        <w:t>is depleted</w:t>
      </w:r>
      <w:proofErr w:type="gramEnd"/>
      <w:r>
        <w:t xml:space="preserve">, the cohort takes up N from the mineral N pool.  Uptake of N is proportional to </w:t>
      </w:r>
      <w:proofErr w:type="gramStart"/>
      <w:r>
        <w:t>above-ground</w:t>
      </w:r>
      <w:proofErr w:type="gramEnd"/>
      <w:r>
        <w:t xml:space="preserve"> net primary productivity (ANPP), with greater N uptake by faster growing cohorts.  When mineral N is limiting, competition for N between cohorts </w:t>
      </w:r>
      <w:proofErr w:type="gramStart"/>
      <w:r>
        <w:t>is determined</w:t>
      </w:r>
      <w:proofErr w:type="gramEnd"/>
      <w:r>
        <w:t xml:space="preserve"> by the relative amount of their coarse root biomass.  </w:t>
      </w:r>
    </w:p>
    <w:p w14:paraId="42FAA5CD" w14:textId="77777777" w:rsidR="00D44B4E" w:rsidRDefault="00DE30D0">
      <w:pPr>
        <w:pStyle w:val="Heading2"/>
        <w:numPr>
          <w:ilvl w:val="1"/>
          <w:numId w:val="5"/>
        </w:numPr>
        <w:ind w:left="1170" w:hanging="1170"/>
      </w:pPr>
      <w:bookmarkStart w:id="273" w:name="_Toc504289517"/>
      <w:r>
        <w:t>Soil and Dead Biomass Decay</w:t>
      </w:r>
      <w:bookmarkEnd w:id="273"/>
    </w:p>
    <w:p w14:paraId="24B7929A" w14:textId="77777777" w:rsidR="00D44B4E" w:rsidRDefault="00DE30D0">
      <w:pPr>
        <w:spacing w:after="120"/>
        <w:ind w:left="1152" w:right="1008"/>
      </w:pPr>
      <w:r>
        <w:t>All soil processes follow the algorithm and science from Century v4.5 whereby there are four litter pools (structural and metabolic material either on the surface or within the soil) and three soil organic matter (SOM) pools (SOM 1,2,3).  SOM1 is further subdivided into SOM1 surface and SOM1 soil.</w:t>
      </w:r>
    </w:p>
    <w:p w14:paraId="317FE25B" w14:textId="77777777" w:rsidR="00D44B4E" w:rsidRDefault="00DE30D0">
      <w:pPr>
        <w:spacing w:after="120"/>
        <w:ind w:left="1152" w:right="1008"/>
      </w:pPr>
      <w:r>
        <w:t xml:space="preserve">Decay rates of </w:t>
      </w:r>
      <w:proofErr w:type="spellStart"/>
      <w:r>
        <w:t>SOMsurf</w:t>
      </w:r>
      <w:proofErr w:type="spellEnd"/>
      <w:r>
        <w:t xml:space="preserve">, SOM1soil, SOM 2 and SOM 3 are user inputs at the </w:t>
      </w:r>
      <w:r>
        <w:rPr>
          <w:b/>
        </w:rPr>
        <w:t>ecoregion</w:t>
      </w:r>
      <w:r>
        <w:t xml:space="preserve"> scale.</w:t>
      </w:r>
    </w:p>
    <w:p w14:paraId="121B90AF" w14:textId="77777777" w:rsidR="00D44B4E" w:rsidRDefault="00DE30D0">
      <w:pPr>
        <w:pStyle w:val="Heading2"/>
        <w:numPr>
          <w:ilvl w:val="1"/>
          <w:numId w:val="5"/>
        </w:numPr>
        <w:ind w:left="1170" w:hanging="1170"/>
      </w:pPr>
      <w:bookmarkStart w:id="274" w:name="_Toc504289518"/>
      <w:r>
        <w:t>Initializing Biomass and Soil Properties</w:t>
      </w:r>
      <w:bookmarkEnd w:id="274"/>
    </w:p>
    <w:p w14:paraId="468A31F6" w14:textId="4CE21A2B" w:rsidR="00D44B4E" w:rsidRDefault="00DE30D0">
      <w:pPr>
        <w:spacing w:after="120"/>
        <w:ind w:left="1152" w:right="1008"/>
      </w:pPr>
      <w:r>
        <w:t xml:space="preserve">The </w:t>
      </w:r>
      <w:proofErr w:type="gramStart"/>
      <w:r>
        <w:t xml:space="preserve">initial biomass is </w:t>
      </w:r>
      <w:del w:id="275" w:author="Robert Michael Scheller" w:date="2018-01-21T09:04:00Z">
        <w:r w:rsidDel="00EC61D7">
          <w:delText xml:space="preserve">estimated </w:delText>
        </w:r>
      </w:del>
      <w:ins w:id="276" w:author="Robert Michael Scheller" w:date="2018-01-21T09:04:00Z">
        <w:r w:rsidR="00EC61D7">
          <w:t>provided by the user</w:t>
        </w:r>
        <w:proofErr w:type="gramEnd"/>
        <w:r w:rsidR="00EC61D7">
          <w:t xml:space="preserve"> and therefore there is no </w:t>
        </w:r>
      </w:ins>
      <w:del w:id="277" w:author="Robert Michael Scheller" w:date="2018-01-21T09:04:00Z">
        <w:r w:rsidDel="00EC61D7">
          <w:delText xml:space="preserve">as in the Biomass Succession extensions during </w:delText>
        </w:r>
      </w:del>
      <w:r>
        <w:t xml:space="preserve">model “spin-up”.  </w:t>
      </w:r>
      <w:del w:id="278" w:author="Robert Michael Scheller" w:date="2018-01-21T09:04:00Z">
        <w:r w:rsidDel="00EC61D7">
          <w:rPr>
            <w:b/>
          </w:rPr>
          <w:delText>The user does not supply the initial biomass estimates.</w:delText>
        </w:r>
        <w:r w:rsidDel="00EC61D7">
          <w:delText xml:space="preserve">  </w:delText>
        </w:r>
        <w:r w:rsidDel="00801798">
          <w:delText xml:space="preserve">The NECN Succession extension iterates the number of time steps equal to the maximum cohort age for each site.  Beginning at time (t - oldest cohort age), cohorts are added at each time step corresponding to the time when the existing cohorts were established.  Next, each cohort undergoes growth and mortality for the number of years equal to its current age.  Initial cohort biomass therefore reflects competition among cohorts.  Likewise, beginning with initial soil values, the dead and SOM pools change during the spin-up phase.  </w:delText>
        </w:r>
      </w:del>
    </w:p>
    <w:p w14:paraId="3EAB8089" w14:textId="09A282ED" w:rsidR="00D44B4E" w:rsidRDefault="00DE30D0">
      <w:pPr>
        <w:spacing w:after="120"/>
        <w:ind w:left="1152" w:right="1008"/>
      </w:pPr>
      <w:r>
        <w:rPr>
          <w:b/>
        </w:rPr>
        <w:t xml:space="preserve">Note:  </w:t>
      </w:r>
      <w:r>
        <w:rPr>
          <w:i/>
        </w:rPr>
        <w:t xml:space="preserve">An initial (time zero) climate stream is </w:t>
      </w:r>
      <w:ins w:id="279" w:author="Robert Michael Scheller" w:date="2018-01-21T09:03:00Z">
        <w:r w:rsidR="00EC61D7">
          <w:rPr>
            <w:i/>
          </w:rPr>
          <w:t xml:space="preserve">still </w:t>
        </w:r>
      </w:ins>
      <w:r>
        <w:rPr>
          <w:i/>
        </w:rPr>
        <w:t>required for initialization (see the climate library user’s manual- LANDIS-II Climate Library v1.0 User Guide).</w:t>
      </w:r>
      <w:ins w:id="280" w:author="Robert Michael Scheller" w:date="2018-01-21T09:03:00Z">
        <w:r w:rsidR="00EC61D7">
          <w:rPr>
            <w:i/>
          </w:rPr>
          <w:t xml:space="preserve">  This is an artifact of the Climate Library and this data is not used.</w:t>
        </w:r>
      </w:ins>
    </w:p>
    <w:p w14:paraId="546EDD43" w14:textId="2A29BFAF" w:rsidR="00D44B4E" w:rsidDel="00EC61D7" w:rsidRDefault="00DE30D0">
      <w:pPr>
        <w:spacing w:after="120"/>
        <w:ind w:left="1152" w:right="1008"/>
        <w:rPr>
          <w:del w:id="281" w:author="Robert Michael Scheller" w:date="2018-01-21T09:04:00Z"/>
        </w:rPr>
      </w:pPr>
      <w:del w:id="282" w:author="Robert Michael Scheller" w:date="2018-01-21T09:04:00Z">
        <w:r w:rsidDel="00EC61D7">
          <w:delText xml:space="preserve">This initialization does not account for disturbances and therefore typically overestimates initial live biomass and underestimates initial dead biomass quantities. </w:delText>
        </w:r>
      </w:del>
    </w:p>
    <w:p w14:paraId="3C2B36D8" w14:textId="10204E9F" w:rsidR="00D44B4E" w:rsidRDefault="00DE30D0">
      <w:pPr>
        <w:spacing w:after="120"/>
        <w:ind w:left="1152" w:right="1008"/>
      </w:pPr>
      <w:del w:id="283" w:author="Robert Michael Scheller" w:date="2018-01-21T09:04:00Z">
        <w:r w:rsidDel="00EC61D7">
          <w:rPr>
            <w:b/>
          </w:rPr>
          <w:delText>Note</w:delText>
        </w:r>
        <w:r w:rsidDel="00EC61D7">
          <w:delText xml:space="preserve">: </w:delText>
        </w:r>
        <w:r w:rsidDel="00EC61D7">
          <w:rPr>
            <w:i/>
          </w:rPr>
          <w:delText>Required computation time reflects the number of initial communities listed in the initial community file.</w:delText>
        </w:r>
      </w:del>
    </w:p>
    <w:p w14:paraId="60E3DEB3" w14:textId="77777777" w:rsidR="00D44B4E" w:rsidRDefault="00DE30D0">
      <w:pPr>
        <w:pStyle w:val="Heading2"/>
        <w:numPr>
          <w:ilvl w:val="1"/>
          <w:numId w:val="5"/>
        </w:numPr>
        <w:ind w:left="1170" w:hanging="1170"/>
      </w:pPr>
      <w:bookmarkStart w:id="284" w:name="_Toc504289519"/>
      <w:r>
        <w:lastRenderedPageBreak/>
        <w:t>Interactions with Disturbances</w:t>
      </w:r>
      <w:bookmarkEnd w:id="284"/>
    </w:p>
    <w:p w14:paraId="20E357E4" w14:textId="77777777" w:rsidR="00D44B4E" w:rsidRDefault="00DE30D0">
      <w:pPr>
        <w:spacing w:after="120"/>
        <w:ind w:left="1152" w:right="1008"/>
      </w:pPr>
      <w:r>
        <w:t xml:space="preserve">NECN Succession </w:t>
      </w:r>
      <w:proofErr w:type="gramStart"/>
      <w:r>
        <w:t>was written</w:t>
      </w:r>
      <w:proofErr w:type="gramEnd"/>
      <w:r>
        <w:t xml:space="preserve"> to allow disturbances (e.g. wind and harvest) that operate on age-only cohorts to interact with the two dead biomass pools.  For example, a User is able to run the wind extension with NECN Succession.  Although the wind disturbance extension is not ‘biomass aware’, a simple interface </w:t>
      </w:r>
      <w:proofErr w:type="gramStart"/>
      <w:r>
        <w:t>was created</w:t>
      </w:r>
      <w:proofErr w:type="gramEnd"/>
      <w:r>
        <w:t xml:space="preserve"> that enables the biomass of cohorts killed by the disturbance to be allocated to the proper dead biomass pools.  The interface allows a user to indicate</w:t>
      </w:r>
      <w:proofErr w:type="gramStart"/>
      <w:r>
        <w:t xml:space="preserve"> a) whether and how much leaf or woody </w:t>
      </w:r>
      <w:r>
        <w:rPr>
          <w:b/>
        </w:rPr>
        <w:t xml:space="preserve">live biomass </w:t>
      </w:r>
      <w:r>
        <w:t>is transferred to their respective dead pools by a disturbance type</w:t>
      </w:r>
      <w:proofErr w:type="gramEnd"/>
      <w:r>
        <w:t xml:space="preserve"> and b) whether and how much of the leaf or woody </w:t>
      </w:r>
      <w:r>
        <w:rPr>
          <w:b/>
        </w:rPr>
        <w:t xml:space="preserve">dead biomass </w:t>
      </w:r>
      <w:r>
        <w:rPr>
          <w:b/>
          <w:i/>
        </w:rPr>
        <w:t>aboveground</w:t>
      </w:r>
      <w:r>
        <w:rPr>
          <w:b/>
        </w:rPr>
        <w:t xml:space="preserve"> pools </w:t>
      </w:r>
      <w:r>
        <w:t>are removed by a disturbance type.</w:t>
      </w:r>
    </w:p>
    <w:p w14:paraId="4CAF77A8" w14:textId="77777777" w:rsidR="00D44B4E" w:rsidRDefault="00DE30D0">
      <w:pPr>
        <w:spacing w:after="120"/>
        <w:ind w:left="1152" w:right="1008"/>
      </w:pPr>
      <w:r>
        <w:rPr>
          <w:b/>
        </w:rPr>
        <w:t>Note</w:t>
      </w:r>
      <w:r>
        <w:t xml:space="preserve">:  </w:t>
      </w:r>
      <w:r>
        <w:rPr>
          <w:i/>
        </w:rPr>
        <w:t>Do not list fire in the age-only disturbance table</w:t>
      </w:r>
      <w:r>
        <w:t xml:space="preserve">.  Fire effects vary by severity and </w:t>
      </w:r>
      <w:proofErr w:type="gramStart"/>
      <w:r>
        <w:t>are indicated</w:t>
      </w:r>
      <w:proofErr w:type="gramEnd"/>
      <w:r>
        <w:t xml:space="preserve"> in the separate </w:t>
      </w:r>
      <w:proofErr w:type="spellStart"/>
      <w:r>
        <w:rPr>
          <w:b/>
        </w:rPr>
        <w:t>FireReductionParameters</w:t>
      </w:r>
      <w:proofErr w:type="spellEnd"/>
      <w:r>
        <w:t xml:space="preserve"> table (below).</w:t>
      </w:r>
    </w:p>
    <w:p w14:paraId="028E39DB" w14:textId="77777777" w:rsidR="00D44B4E" w:rsidRDefault="00DE30D0">
      <w:pPr>
        <w:spacing w:after="120"/>
        <w:ind w:left="1152" w:right="1008"/>
      </w:pPr>
      <w:r>
        <w:t xml:space="preserve">This interface does not allow dynamic changes in the transfer rates into and out of the dead pools.  Rather, the interface </w:t>
      </w:r>
      <w:proofErr w:type="gramStart"/>
      <w:r>
        <w:t>was designed</w:t>
      </w:r>
      <w:proofErr w:type="gramEnd"/>
      <w:r>
        <w:t xml:space="preserve"> to allow existing age-cohort disturbances to be used with NECN Succession. </w:t>
      </w:r>
    </w:p>
    <w:p w14:paraId="254E4786" w14:textId="77777777" w:rsidR="00D44B4E" w:rsidRDefault="00DE30D0">
      <w:pPr>
        <w:spacing w:after="120"/>
        <w:ind w:left="1152" w:right="1008"/>
      </w:pPr>
      <w:r>
        <w:t xml:space="preserve">The interface </w:t>
      </w:r>
      <w:proofErr w:type="gramStart"/>
      <w:r>
        <w:t>is specified</w:t>
      </w:r>
      <w:proofErr w:type="gramEnd"/>
      <w:r>
        <w:t xml:space="preserve"> in a separate </w:t>
      </w:r>
      <w:proofErr w:type="spellStart"/>
      <w:r>
        <w:t>LandisData</w:t>
      </w:r>
      <w:proofErr w:type="spellEnd"/>
      <w:r>
        <w:t xml:space="preserve"> parameter file: "Age-only Disturbances - Biomass Parameters".  See Chapter 4.</w:t>
      </w:r>
    </w:p>
    <w:p w14:paraId="471AA5AA" w14:textId="77777777" w:rsidR="00D44B4E" w:rsidRDefault="00DE30D0">
      <w:pPr>
        <w:pStyle w:val="Heading2"/>
        <w:numPr>
          <w:ilvl w:val="1"/>
          <w:numId w:val="5"/>
        </w:numPr>
        <w:ind w:left="1170" w:hanging="1170"/>
      </w:pPr>
      <w:bookmarkStart w:id="285" w:name="_Toc504289520"/>
      <w:commentRangeStart w:id="286"/>
      <w:r>
        <w:t>Available Light</w:t>
      </w:r>
      <w:commentRangeEnd w:id="286"/>
      <w:r w:rsidR="00801798">
        <w:rPr>
          <w:rStyle w:val="CommentReference"/>
          <w:rFonts w:ascii="Times New Roman" w:eastAsia="Times New Roman" w:hAnsi="Times New Roman" w:cs="Times New Roman"/>
        </w:rPr>
        <w:commentReference w:id="286"/>
      </w:r>
      <w:bookmarkEnd w:id="285"/>
    </w:p>
    <w:p w14:paraId="64524E43" w14:textId="77777777" w:rsidR="00D44B4E" w:rsidRDefault="00DE30D0">
      <w:pPr>
        <w:spacing w:after="120"/>
        <w:ind w:left="1152" w:right="1008"/>
      </w:pPr>
      <w:r>
        <w:t xml:space="preserve">Available light (the conceptual inverse of shade) calculations follow the shade algorithms in Biomass Succession (v2). </w:t>
      </w:r>
    </w:p>
    <w:p w14:paraId="44914292" w14:textId="77777777" w:rsidR="00D44B4E" w:rsidRDefault="00DE30D0">
      <w:pPr>
        <w:pStyle w:val="Heading2"/>
        <w:numPr>
          <w:ilvl w:val="1"/>
          <w:numId w:val="5"/>
        </w:numPr>
        <w:ind w:left="1170" w:hanging="1170"/>
      </w:pPr>
      <w:bookmarkStart w:id="287" w:name="_Toc504289521"/>
      <w:r>
        <w:t>Cohort Reproduction – Disturbance Interactions</w:t>
      </w:r>
      <w:bookmarkEnd w:id="287"/>
    </w:p>
    <w:p w14:paraId="13B3B9E7" w14:textId="012030D8" w:rsidR="00D44B4E" w:rsidRDefault="00DE30D0">
      <w:pPr>
        <w:spacing w:after="120"/>
        <w:ind w:left="1152" w:right="1008"/>
      </w:pPr>
      <w:r>
        <w:t>See the rules and algorithm outlined for Biomass Succession (v</w:t>
      </w:r>
      <w:ins w:id="288" w:author="Robert Michael Scheller" w:date="2018-01-21T09:05:00Z">
        <w:r w:rsidR="00801798">
          <w:t>4</w:t>
        </w:r>
      </w:ins>
      <w:del w:id="289" w:author="Robert Michael Scheller" w:date="2018-01-21T09:05:00Z">
        <w:r w:rsidDel="00801798">
          <w:delText>2</w:delText>
        </w:r>
      </w:del>
      <w:r>
        <w:t xml:space="preserve">).  </w:t>
      </w:r>
    </w:p>
    <w:p w14:paraId="70EF84BE" w14:textId="77777777" w:rsidR="00D44B4E" w:rsidRDefault="00DE30D0">
      <w:pPr>
        <w:pStyle w:val="Heading2"/>
        <w:numPr>
          <w:ilvl w:val="1"/>
          <w:numId w:val="5"/>
        </w:numPr>
        <w:ind w:left="1170" w:hanging="1170"/>
      </w:pPr>
      <w:bookmarkStart w:id="290" w:name="_Toc504289522"/>
      <w:r>
        <w:t>Cohort Reproduction – Initial Biomass</w:t>
      </w:r>
      <w:bookmarkEnd w:id="290"/>
    </w:p>
    <w:p w14:paraId="2FC46536" w14:textId="1DC0F5A3" w:rsidR="00D44B4E" w:rsidRDefault="00DE30D0">
      <w:pPr>
        <w:spacing w:after="120"/>
        <w:ind w:left="1152" w:right="1008"/>
      </w:pPr>
      <w:r>
        <w:t>See the rules and algorithm outlined for Biomass Succession (v</w:t>
      </w:r>
      <w:ins w:id="291" w:author="Robert Michael Scheller" w:date="2018-01-21T09:05:00Z">
        <w:r w:rsidR="00801798">
          <w:t>4</w:t>
        </w:r>
      </w:ins>
      <w:del w:id="292" w:author="Robert Michael Scheller" w:date="2018-01-21T09:05:00Z">
        <w:r w:rsidDel="00801798">
          <w:delText>2</w:delText>
        </w:r>
      </w:del>
      <w:r>
        <w:t>).</w:t>
      </w:r>
    </w:p>
    <w:p w14:paraId="1C6B8995" w14:textId="77777777" w:rsidR="00D44B4E" w:rsidRDefault="00DE30D0">
      <w:pPr>
        <w:pStyle w:val="Heading2"/>
        <w:numPr>
          <w:ilvl w:val="1"/>
          <w:numId w:val="5"/>
        </w:numPr>
        <w:ind w:left="1166" w:hanging="1166"/>
      </w:pPr>
      <w:bookmarkStart w:id="293" w:name="_Toc504289523"/>
      <w:r>
        <w:t>Cohort Senescence and Mortality</w:t>
      </w:r>
      <w:bookmarkEnd w:id="293"/>
    </w:p>
    <w:p w14:paraId="6489DF1C" w14:textId="190FBA98" w:rsidR="00D44B4E" w:rsidRDefault="00DE30D0">
      <w:pPr>
        <w:spacing w:after="120"/>
        <w:ind w:left="1152" w:right="1008"/>
      </w:pPr>
      <w:r>
        <w:t>See the rules and algorithm outlined for Biomass Succession (v</w:t>
      </w:r>
      <w:ins w:id="294" w:author="Robert Michael Scheller" w:date="2018-01-21T09:05:00Z">
        <w:r w:rsidR="00801798">
          <w:t>4</w:t>
        </w:r>
      </w:ins>
      <w:del w:id="295" w:author="Robert Michael Scheller" w:date="2018-01-21T09:05:00Z">
        <w:r w:rsidDel="00801798">
          <w:delText>2</w:delText>
        </w:r>
      </w:del>
      <w:r>
        <w:t>).</w:t>
      </w:r>
    </w:p>
    <w:p w14:paraId="1841280A" w14:textId="77777777" w:rsidR="00D44B4E" w:rsidRDefault="00DE30D0">
      <w:pPr>
        <w:pStyle w:val="Heading2"/>
        <w:numPr>
          <w:ilvl w:val="1"/>
          <w:numId w:val="5"/>
        </w:numPr>
        <w:ind w:left="1170" w:hanging="1170"/>
      </w:pPr>
      <w:bookmarkStart w:id="296" w:name="_Toc504289524"/>
      <w:r>
        <w:t>Major Releases</w:t>
      </w:r>
      <w:bookmarkEnd w:id="296"/>
    </w:p>
    <w:p w14:paraId="16A9CC92" w14:textId="27A8E4A7" w:rsidR="00D44B4E" w:rsidRDefault="00DE30D0">
      <w:pPr>
        <w:pStyle w:val="Heading3"/>
        <w:numPr>
          <w:ilvl w:val="2"/>
          <w:numId w:val="5"/>
        </w:numPr>
        <w:ind w:left="1166" w:hanging="1166"/>
      </w:pPr>
      <w:bookmarkStart w:id="297" w:name="_Toc504289525"/>
      <w:r>
        <w:t>Version 1</w:t>
      </w:r>
      <w:r w:rsidR="00801798">
        <w:t>.0</w:t>
      </w:r>
      <w:bookmarkEnd w:id="297"/>
    </w:p>
    <w:p w14:paraId="6DD0B91B" w14:textId="2EC639ED" w:rsidR="00801798" w:rsidRDefault="00801798">
      <w:pPr>
        <w:spacing w:after="120"/>
        <w:ind w:left="1152" w:right="1008"/>
      </w:pPr>
      <w:r>
        <w:t xml:space="preserve">NECN Hydrology introduced including site-scale reproduction and no spin-up.  </w:t>
      </w:r>
    </w:p>
    <w:p w14:paraId="437C23E9" w14:textId="77777777" w:rsidR="00D44B4E" w:rsidRDefault="00DE30D0">
      <w:pPr>
        <w:pStyle w:val="Heading2"/>
        <w:numPr>
          <w:ilvl w:val="1"/>
          <w:numId w:val="5"/>
        </w:numPr>
        <w:ind w:left="1170" w:hanging="1170"/>
      </w:pPr>
      <w:bookmarkStart w:id="298" w:name="_Toc504289535"/>
      <w:r>
        <w:lastRenderedPageBreak/>
        <w:t>References</w:t>
      </w:r>
      <w:bookmarkEnd w:id="298"/>
    </w:p>
    <w:p w14:paraId="0C7A8D52" w14:textId="77777777" w:rsidR="00D44B4E" w:rsidRDefault="00DE30D0">
      <w:pPr>
        <w:spacing w:after="120"/>
        <w:ind w:left="1584" w:right="1008" w:hanging="432"/>
      </w:pPr>
      <w:r>
        <w:rPr>
          <w:sz w:val="20"/>
          <w:szCs w:val="20"/>
        </w:rPr>
        <w:t xml:space="preserve">Aber, J.D., D.B. </w:t>
      </w:r>
      <w:proofErr w:type="spellStart"/>
      <w:r>
        <w:rPr>
          <w:sz w:val="20"/>
          <w:szCs w:val="20"/>
        </w:rPr>
        <w:t>Botkin</w:t>
      </w:r>
      <w:proofErr w:type="spellEnd"/>
      <w:r>
        <w:rPr>
          <w:sz w:val="20"/>
          <w:szCs w:val="20"/>
        </w:rPr>
        <w:t xml:space="preserve">, and J.M. </w:t>
      </w:r>
      <w:proofErr w:type="spellStart"/>
      <w:r>
        <w:rPr>
          <w:sz w:val="20"/>
          <w:szCs w:val="20"/>
        </w:rPr>
        <w:t>Melillo</w:t>
      </w:r>
      <w:proofErr w:type="spellEnd"/>
      <w:r>
        <w:rPr>
          <w:sz w:val="20"/>
          <w:szCs w:val="20"/>
        </w:rPr>
        <w:t xml:space="preserve">. 1979. Predicting the effects of different harvesting regimes on productivity and yield in northern hardwoods. Canadian Journal of Forest Research </w:t>
      </w:r>
      <w:r>
        <w:rPr>
          <w:b/>
          <w:sz w:val="20"/>
          <w:szCs w:val="20"/>
        </w:rPr>
        <w:t>9</w:t>
      </w:r>
      <w:r>
        <w:rPr>
          <w:sz w:val="20"/>
          <w:szCs w:val="20"/>
        </w:rPr>
        <w:t>: 10-14.</w:t>
      </w:r>
    </w:p>
    <w:p w14:paraId="548C36F0" w14:textId="77777777" w:rsidR="00D44B4E" w:rsidRDefault="00DE30D0">
      <w:pPr>
        <w:spacing w:after="120"/>
        <w:ind w:left="1584" w:right="1008" w:hanging="432"/>
      </w:pPr>
      <w:bookmarkStart w:id="299" w:name="2bn6wsx" w:colFirst="0" w:colLast="0"/>
      <w:bookmarkEnd w:id="299"/>
      <w:proofErr w:type="spellStart"/>
      <w:r>
        <w:rPr>
          <w:sz w:val="20"/>
          <w:szCs w:val="20"/>
        </w:rPr>
        <w:t>Albaugh</w:t>
      </w:r>
      <w:proofErr w:type="spellEnd"/>
      <w:r>
        <w:rPr>
          <w:sz w:val="20"/>
          <w:szCs w:val="20"/>
        </w:rPr>
        <w:t xml:space="preserve">, T., H. Allen, and L. Kress. 2006. Root and stem partitioning of </w:t>
      </w:r>
      <w:proofErr w:type="spellStart"/>
      <w:r>
        <w:rPr>
          <w:i/>
          <w:sz w:val="20"/>
          <w:szCs w:val="20"/>
        </w:rPr>
        <w:t>Pinus</w:t>
      </w:r>
      <w:proofErr w:type="spellEnd"/>
      <w:r>
        <w:rPr>
          <w:i/>
          <w:sz w:val="20"/>
          <w:szCs w:val="20"/>
        </w:rPr>
        <w:t xml:space="preserve"> </w:t>
      </w:r>
      <w:proofErr w:type="spellStart"/>
      <w:r>
        <w:rPr>
          <w:i/>
          <w:sz w:val="20"/>
          <w:szCs w:val="20"/>
        </w:rPr>
        <w:t>taeda</w:t>
      </w:r>
      <w:proofErr w:type="spellEnd"/>
      <w:r>
        <w:rPr>
          <w:sz w:val="20"/>
          <w:szCs w:val="20"/>
        </w:rPr>
        <w:t>. Trees - Structure and Function 20:176-185.</w:t>
      </w:r>
    </w:p>
    <w:p w14:paraId="22247F37" w14:textId="77777777" w:rsidR="00D44B4E" w:rsidRDefault="00DE30D0">
      <w:pPr>
        <w:spacing w:after="120"/>
        <w:ind w:left="1584" w:right="1008" w:hanging="432"/>
      </w:pPr>
      <w:proofErr w:type="spellStart"/>
      <w:r>
        <w:rPr>
          <w:sz w:val="20"/>
          <w:szCs w:val="20"/>
        </w:rPr>
        <w:t>Botkin</w:t>
      </w:r>
      <w:proofErr w:type="spellEnd"/>
      <w:r>
        <w:rPr>
          <w:sz w:val="20"/>
          <w:szCs w:val="20"/>
        </w:rPr>
        <w:t xml:space="preserve">, D.B., J.F. </w:t>
      </w:r>
      <w:proofErr w:type="spellStart"/>
      <w:r>
        <w:rPr>
          <w:sz w:val="20"/>
          <w:szCs w:val="20"/>
        </w:rPr>
        <w:t>Janak</w:t>
      </w:r>
      <w:proofErr w:type="spellEnd"/>
      <w:r>
        <w:rPr>
          <w:sz w:val="20"/>
          <w:szCs w:val="20"/>
        </w:rPr>
        <w:t xml:space="preserve">, and J.R. Wallis. 1973. Some ecological consequences of a computer model of forest growth. Journal of Ecology </w:t>
      </w:r>
      <w:r>
        <w:rPr>
          <w:b/>
          <w:sz w:val="20"/>
          <w:szCs w:val="20"/>
        </w:rPr>
        <w:t>60</w:t>
      </w:r>
      <w:r>
        <w:rPr>
          <w:sz w:val="20"/>
          <w:szCs w:val="20"/>
        </w:rPr>
        <w:t>: 849-872</w:t>
      </w:r>
    </w:p>
    <w:p w14:paraId="6D311547" w14:textId="77777777" w:rsidR="00D44B4E" w:rsidRDefault="00DE30D0">
      <w:pPr>
        <w:spacing w:after="120"/>
        <w:ind w:left="1584" w:right="1008" w:hanging="432"/>
      </w:pPr>
      <w:r>
        <w:rPr>
          <w:sz w:val="20"/>
          <w:szCs w:val="20"/>
        </w:rPr>
        <w:t xml:space="preserve">Covelo, F., J. Duran, and A. Gallardo. 2008. Leaf resorption efficiency and proficiency in a </w:t>
      </w:r>
      <w:proofErr w:type="spellStart"/>
      <w:r>
        <w:rPr>
          <w:i/>
          <w:sz w:val="20"/>
          <w:szCs w:val="20"/>
        </w:rPr>
        <w:t>Quercus</w:t>
      </w:r>
      <w:proofErr w:type="spellEnd"/>
      <w:r>
        <w:rPr>
          <w:i/>
          <w:sz w:val="20"/>
          <w:szCs w:val="20"/>
        </w:rPr>
        <w:t xml:space="preserve"> </w:t>
      </w:r>
      <w:proofErr w:type="spellStart"/>
      <w:r>
        <w:rPr>
          <w:i/>
          <w:sz w:val="20"/>
          <w:szCs w:val="20"/>
        </w:rPr>
        <w:t>robur</w:t>
      </w:r>
      <w:proofErr w:type="spellEnd"/>
      <w:r>
        <w:rPr>
          <w:sz w:val="20"/>
          <w:szCs w:val="20"/>
        </w:rPr>
        <w:t xml:space="preserve"> population following forest harvest. Forest Ecology and Management.</w:t>
      </w:r>
    </w:p>
    <w:p w14:paraId="0F0A3CC2" w14:textId="77777777" w:rsidR="00D44B4E" w:rsidRDefault="00DE30D0">
      <w:pPr>
        <w:spacing w:after="120"/>
        <w:ind w:left="1584" w:right="1008" w:hanging="432"/>
      </w:pPr>
      <w:r>
        <w:rPr>
          <w:sz w:val="20"/>
          <w:szCs w:val="20"/>
        </w:rPr>
        <w:t xml:space="preserve">Johnson, D. W., M. E. </w:t>
      </w:r>
      <w:proofErr w:type="spellStart"/>
      <w:r>
        <w:rPr>
          <w:sz w:val="20"/>
          <w:szCs w:val="20"/>
        </w:rPr>
        <w:t>Fenn</w:t>
      </w:r>
      <w:proofErr w:type="spellEnd"/>
      <w:r>
        <w:rPr>
          <w:sz w:val="20"/>
          <w:szCs w:val="20"/>
        </w:rPr>
        <w:t xml:space="preserve">, W. W. Miller, and C. T. </w:t>
      </w:r>
      <w:proofErr w:type="spellStart"/>
      <w:r>
        <w:rPr>
          <w:sz w:val="20"/>
          <w:szCs w:val="20"/>
        </w:rPr>
        <w:t>Hunsaker</w:t>
      </w:r>
      <w:proofErr w:type="spellEnd"/>
      <w:r>
        <w:rPr>
          <w:sz w:val="20"/>
          <w:szCs w:val="20"/>
        </w:rPr>
        <w:t xml:space="preserve">. 2009. Fire effects on carbon and nitrogen cycling in forests of the Sierra Nevada.  Pages 405-423 in A. </w:t>
      </w:r>
      <w:proofErr w:type="spellStart"/>
      <w:r>
        <w:rPr>
          <w:sz w:val="20"/>
          <w:szCs w:val="20"/>
        </w:rPr>
        <w:t>Bytnerowicz</w:t>
      </w:r>
      <w:proofErr w:type="spellEnd"/>
      <w:r>
        <w:rPr>
          <w:sz w:val="20"/>
          <w:szCs w:val="20"/>
        </w:rPr>
        <w:t xml:space="preserve">, M. </w:t>
      </w:r>
      <w:proofErr w:type="spellStart"/>
      <w:r>
        <w:rPr>
          <w:sz w:val="20"/>
          <w:szCs w:val="20"/>
        </w:rPr>
        <w:t>Arbaugh</w:t>
      </w:r>
      <w:proofErr w:type="spellEnd"/>
      <w:r>
        <w:rPr>
          <w:sz w:val="20"/>
          <w:szCs w:val="20"/>
        </w:rPr>
        <w:t xml:space="preserve">, C. Andersen, and A. </w:t>
      </w:r>
      <w:proofErr w:type="spellStart"/>
      <w:r>
        <w:rPr>
          <w:sz w:val="20"/>
          <w:szCs w:val="20"/>
        </w:rPr>
        <w:t>Riebau</w:t>
      </w:r>
      <w:proofErr w:type="spellEnd"/>
      <w:r>
        <w:rPr>
          <w:sz w:val="20"/>
          <w:szCs w:val="20"/>
        </w:rPr>
        <w:t xml:space="preserve">, editors. Wildland Fires and Air Pollution. Developments in Environmental Science 8. Elsevier, </w:t>
      </w:r>
      <w:proofErr w:type="gramStart"/>
      <w:r>
        <w:rPr>
          <w:sz w:val="20"/>
          <w:szCs w:val="20"/>
        </w:rPr>
        <w:t>The</w:t>
      </w:r>
      <w:proofErr w:type="gramEnd"/>
      <w:r>
        <w:rPr>
          <w:sz w:val="20"/>
          <w:szCs w:val="20"/>
        </w:rPr>
        <w:t xml:space="preserve"> Netherlands.</w:t>
      </w:r>
    </w:p>
    <w:p w14:paraId="16C98A9D" w14:textId="77777777" w:rsidR="00D44B4E" w:rsidRDefault="00DE30D0">
      <w:pPr>
        <w:spacing w:after="120"/>
        <w:ind w:left="1584" w:right="1008" w:hanging="432"/>
      </w:pPr>
      <w:proofErr w:type="spellStart"/>
      <w:r>
        <w:rPr>
          <w:sz w:val="20"/>
          <w:szCs w:val="20"/>
        </w:rPr>
        <w:t>Killingbeck</w:t>
      </w:r>
      <w:proofErr w:type="spellEnd"/>
      <w:r>
        <w:rPr>
          <w:sz w:val="20"/>
          <w:szCs w:val="20"/>
        </w:rPr>
        <w:t>, K. T. 1996. Nutrients in senesced leaves: Keys to the search for potential resorption and resorption proficiency. Ecology 77:1716-1727.</w:t>
      </w:r>
    </w:p>
    <w:p w14:paraId="4CD75BFC" w14:textId="77777777" w:rsidR="00D44B4E" w:rsidRDefault="00DE30D0">
      <w:pPr>
        <w:spacing w:after="120"/>
        <w:ind w:left="1584" w:right="1008" w:hanging="432"/>
      </w:pPr>
      <w:r>
        <w:rPr>
          <w:sz w:val="20"/>
          <w:szCs w:val="20"/>
        </w:rPr>
        <w:t xml:space="preserve">Lovett, G. M., L. M. Christenson, P. M. </w:t>
      </w:r>
      <w:proofErr w:type="spellStart"/>
      <w:r>
        <w:rPr>
          <w:sz w:val="20"/>
          <w:szCs w:val="20"/>
        </w:rPr>
        <w:t>Groffman</w:t>
      </w:r>
      <w:proofErr w:type="spellEnd"/>
      <w:r>
        <w:rPr>
          <w:sz w:val="20"/>
          <w:szCs w:val="20"/>
        </w:rPr>
        <w:t xml:space="preserve">, C. G. Jones, J. E. Hart, and M. J. Mitchell. 2002. Insect defoliation and nitrogen cycling in forests. </w:t>
      </w:r>
      <w:proofErr w:type="spellStart"/>
      <w:r>
        <w:rPr>
          <w:sz w:val="20"/>
          <w:szCs w:val="20"/>
        </w:rPr>
        <w:t>BioScience</w:t>
      </w:r>
      <w:proofErr w:type="spellEnd"/>
      <w:r>
        <w:rPr>
          <w:sz w:val="20"/>
          <w:szCs w:val="20"/>
        </w:rPr>
        <w:t xml:space="preserve"> 52:335-341.</w:t>
      </w:r>
    </w:p>
    <w:p w14:paraId="7CF0C02A" w14:textId="77777777" w:rsidR="00D44B4E" w:rsidRDefault="00DE30D0">
      <w:pPr>
        <w:spacing w:after="120"/>
        <w:ind w:left="1584" w:right="1008" w:hanging="432"/>
      </w:pPr>
      <w:r>
        <w:rPr>
          <w:sz w:val="20"/>
          <w:szCs w:val="20"/>
        </w:rPr>
        <w:t xml:space="preserve">Lovett, G. M. and A. E. </w:t>
      </w:r>
      <w:proofErr w:type="spellStart"/>
      <w:r>
        <w:rPr>
          <w:sz w:val="20"/>
          <w:szCs w:val="20"/>
        </w:rPr>
        <w:t>Ruesink</w:t>
      </w:r>
      <w:proofErr w:type="spellEnd"/>
      <w:r>
        <w:rPr>
          <w:sz w:val="20"/>
          <w:szCs w:val="20"/>
        </w:rPr>
        <w:t xml:space="preserve">. 1995. Carbon and nitrogen mineralization from decomposing gypsy moth </w:t>
      </w:r>
      <w:proofErr w:type="spellStart"/>
      <w:r>
        <w:rPr>
          <w:sz w:val="20"/>
          <w:szCs w:val="20"/>
        </w:rPr>
        <w:t>frass</w:t>
      </w:r>
      <w:proofErr w:type="spellEnd"/>
      <w:r>
        <w:rPr>
          <w:sz w:val="20"/>
          <w:szCs w:val="20"/>
        </w:rPr>
        <w:t xml:space="preserve">. </w:t>
      </w:r>
      <w:proofErr w:type="spellStart"/>
      <w:r>
        <w:rPr>
          <w:sz w:val="20"/>
          <w:szCs w:val="20"/>
        </w:rPr>
        <w:t>Oecologia</w:t>
      </w:r>
      <w:proofErr w:type="spellEnd"/>
      <w:r>
        <w:rPr>
          <w:sz w:val="20"/>
          <w:szCs w:val="20"/>
        </w:rPr>
        <w:t xml:space="preserve"> 104:133-138.</w:t>
      </w:r>
    </w:p>
    <w:p w14:paraId="3B09017F" w14:textId="77777777" w:rsidR="00D44B4E" w:rsidRDefault="00DE30D0">
      <w:pPr>
        <w:spacing w:after="120"/>
        <w:ind w:left="1584" w:right="1008" w:hanging="432"/>
      </w:pPr>
      <w:proofErr w:type="spellStart"/>
      <w:r>
        <w:rPr>
          <w:sz w:val="20"/>
          <w:szCs w:val="20"/>
        </w:rPr>
        <w:t>Kimmins</w:t>
      </w:r>
      <w:proofErr w:type="spellEnd"/>
      <w:r>
        <w:rPr>
          <w:sz w:val="20"/>
          <w:szCs w:val="20"/>
        </w:rPr>
        <w:t xml:space="preserve">, J. P., D. </w:t>
      </w:r>
      <w:proofErr w:type="spellStart"/>
      <w:r>
        <w:rPr>
          <w:sz w:val="20"/>
          <w:szCs w:val="20"/>
        </w:rPr>
        <w:t>Mailly</w:t>
      </w:r>
      <w:proofErr w:type="spellEnd"/>
      <w:r>
        <w:rPr>
          <w:sz w:val="20"/>
          <w:szCs w:val="20"/>
        </w:rPr>
        <w:t xml:space="preserve">, and B. </w:t>
      </w:r>
      <w:proofErr w:type="spellStart"/>
      <w:r>
        <w:rPr>
          <w:sz w:val="20"/>
          <w:szCs w:val="20"/>
        </w:rPr>
        <w:t>Seely</w:t>
      </w:r>
      <w:proofErr w:type="spellEnd"/>
      <w:r>
        <w:rPr>
          <w:sz w:val="20"/>
          <w:szCs w:val="20"/>
        </w:rPr>
        <w:t>. 1999. Modelling forest ecosystem net primary production: the hybrid simulation approach used in FORECAST. Ecological Modelling 122:195-224.</w:t>
      </w:r>
    </w:p>
    <w:p w14:paraId="638B30E3" w14:textId="77777777" w:rsidR="00D44B4E" w:rsidRDefault="00DE30D0">
      <w:pPr>
        <w:spacing w:after="120"/>
        <w:ind w:left="1584" w:right="1008" w:hanging="432"/>
      </w:pPr>
      <w:r>
        <w:rPr>
          <w:sz w:val="20"/>
          <w:szCs w:val="20"/>
        </w:rPr>
        <w:t xml:space="preserve">Pan, Y., J.M. </w:t>
      </w:r>
      <w:proofErr w:type="spellStart"/>
      <w:r>
        <w:rPr>
          <w:sz w:val="20"/>
          <w:szCs w:val="20"/>
        </w:rPr>
        <w:t>Melillo</w:t>
      </w:r>
      <w:proofErr w:type="spellEnd"/>
      <w:r>
        <w:rPr>
          <w:sz w:val="20"/>
          <w:szCs w:val="20"/>
        </w:rPr>
        <w:t xml:space="preserve">, A.D. McGuire, D.W. </w:t>
      </w:r>
      <w:proofErr w:type="spellStart"/>
      <w:r>
        <w:rPr>
          <w:sz w:val="20"/>
          <w:szCs w:val="20"/>
        </w:rPr>
        <w:t>Kicklighter</w:t>
      </w:r>
      <w:proofErr w:type="spellEnd"/>
      <w:r>
        <w:rPr>
          <w:sz w:val="20"/>
          <w:szCs w:val="20"/>
        </w:rPr>
        <w:t xml:space="preserve">, L.F. </w:t>
      </w:r>
      <w:proofErr w:type="spellStart"/>
      <w:r>
        <w:rPr>
          <w:sz w:val="20"/>
          <w:szCs w:val="20"/>
        </w:rPr>
        <w:t>Pitelka</w:t>
      </w:r>
      <w:proofErr w:type="spellEnd"/>
      <w:r>
        <w:rPr>
          <w:sz w:val="20"/>
          <w:szCs w:val="20"/>
        </w:rPr>
        <w:t xml:space="preserve">, K. Hibbard, L.L. Pierce, S.W. Running, D.S. </w:t>
      </w:r>
      <w:proofErr w:type="spellStart"/>
      <w:r>
        <w:rPr>
          <w:sz w:val="20"/>
          <w:szCs w:val="20"/>
        </w:rPr>
        <w:t>Ojima</w:t>
      </w:r>
      <w:proofErr w:type="spellEnd"/>
      <w:r>
        <w:rPr>
          <w:sz w:val="20"/>
          <w:szCs w:val="20"/>
        </w:rPr>
        <w:t>, W.J. Parton, D.S. Schimel, and VEMAP Members. 1998. Modeled responses of terrestrial ecosystems to elevated atmospheric CO</w:t>
      </w:r>
      <w:r>
        <w:rPr>
          <w:sz w:val="20"/>
          <w:szCs w:val="20"/>
          <w:vertAlign w:val="subscript"/>
        </w:rPr>
        <w:t>2</w:t>
      </w:r>
      <w:r>
        <w:rPr>
          <w:sz w:val="20"/>
          <w:szCs w:val="20"/>
        </w:rPr>
        <w:t xml:space="preserve">: a comparison of simulations by the biogeochemistry models of the Vegetation /Ecosystem Modeling and Analysis Project (VEMAP). </w:t>
      </w:r>
      <w:proofErr w:type="spellStart"/>
      <w:r>
        <w:rPr>
          <w:sz w:val="20"/>
          <w:szCs w:val="20"/>
        </w:rPr>
        <w:t>Oecologia</w:t>
      </w:r>
      <w:proofErr w:type="spellEnd"/>
      <w:r>
        <w:rPr>
          <w:sz w:val="20"/>
          <w:szCs w:val="20"/>
        </w:rPr>
        <w:t xml:space="preserve"> 114: 389-404.</w:t>
      </w:r>
    </w:p>
    <w:p w14:paraId="6DDF66CE" w14:textId="77777777" w:rsidR="00D44B4E" w:rsidRDefault="00DE30D0">
      <w:pPr>
        <w:spacing w:after="120"/>
        <w:ind w:left="1584" w:right="1008" w:hanging="432"/>
      </w:pPr>
      <w:r>
        <w:rPr>
          <w:sz w:val="20"/>
          <w:szCs w:val="20"/>
        </w:rPr>
        <w:t xml:space="preserve">Park, B., R. </w:t>
      </w:r>
      <w:proofErr w:type="spellStart"/>
      <w:r>
        <w:rPr>
          <w:sz w:val="20"/>
          <w:szCs w:val="20"/>
        </w:rPr>
        <w:t>Yanai</w:t>
      </w:r>
      <w:proofErr w:type="spellEnd"/>
      <w:r>
        <w:rPr>
          <w:sz w:val="20"/>
          <w:szCs w:val="20"/>
        </w:rPr>
        <w:t xml:space="preserve">, T. Fahey, S. Bailey, T. </w:t>
      </w:r>
      <w:proofErr w:type="spellStart"/>
      <w:r>
        <w:rPr>
          <w:sz w:val="20"/>
          <w:szCs w:val="20"/>
        </w:rPr>
        <w:t>Siccama</w:t>
      </w:r>
      <w:proofErr w:type="spellEnd"/>
      <w:r>
        <w:rPr>
          <w:sz w:val="20"/>
          <w:szCs w:val="20"/>
        </w:rPr>
        <w:t xml:space="preserve">, J. </w:t>
      </w:r>
      <w:proofErr w:type="spellStart"/>
      <w:r>
        <w:rPr>
          <w:sz w:val="20"/>
          <w:szCs w:val="20"/>
        </w:rPr>
        <w:t>Shanley</w:t>
      </w:r>
      <w:proofErr w:type="spellEnd"/>
      <w:r>
        <w:rPr>
          <w:sz w:val="20"/>
          <w:szCs w:val="20"/>
        </w:rPr>
        <w:t xml:space="preserve">, and N. </w:t>
      </w:r>
      <w:proofErr w:type="spellStart"/>
      <w:r>
        <w:rPr>
          <w:sz w:val="20"/>
          <w:szCs w:val="20"/>
        </w:rPr>
        <w:t>Cleavitt</w:t>
      </w:r>
      <w:proofErr w:type="spellEnd"/>
      <w:r>
        <w:rPr>
          <w:sz w:val="20"/>
          <w:szCs w:val="20"/>
        </w:rPr>
        <w:t>. 2008. Fine root dynamics and forest production across a calcium gradient in northern hardwood and conifer ecosystems. Ecosystems 11:325-341.</w:t>
      </w:r>
    </w:p>
    <w:p w14:paraId="2E77CDB8" w14:textId="77777777" w:rsidR="00D44B4E" w:rsidRDefault="00DE30D0">
      <w:pPr>
        <w:spacing w:after="120"/>
        <w:ind w:left="1584" w:right="1008" w:hanging="432"/>
      </w:pPr>
      <w:r>
        <w:rPr>
          <w:sz w:val="20"/>
          <w:szCs w:val="20"/>
        </w:rPr>
        <w:t xml:space="preserve">Parton, W. J., D. S. </w:t>
      </w:r>
      <w:proofErr w:type="spellStart"/>
      <w:r>
        <w:rPr>
          <w:sz w:val="20"/>
          <w:szCs w:val="20"/>
        </w:rPr>
        <w:t>Ojima</w:t>
      </w:r>
      <w:proofErr w:type="spellEnd"/>
      <w:r>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451BE070" w14:textId="77777777" w:rsidR="00D44B4E" w:rsidRDefault="00DE30D0">
      <w:pPr>
        <w:spacing w:after="120"/>
        <w:ind w:left="1584" w:right="1008" w:hanging="432"/>
      </w:pPr>
      <w:r>
        <w:rPr>
          <w:sz w:val="20"/>
          <w:szCs w:val="20"/>
        </w:rPr>
        <w:t xml:space="preserve">Parton, W.J., J.M.O. Scurlock, D.S. </w:t>
      </w:r>
      <w:proofErr w:type="spellStart"/>
      <w:r>
        <w:rPr>
          <w:sz w:val="20"/>
          <w:szCs w:val="20"/>
        </w:rPr>
        <w:t>Ojima</w:t>
      </w:r>
      <w:proofErr w:type="spellEnd"/>
      <w:r>
        <w:rPr>
          <w:sz w:val="20"/>
          <w:szCs w:val="20"/>
        </w:rPr>
        <w:t xml:space="preserve">, T.G. </w:t>
      </w:r>
      <w:proofErr w:type="spellStart"/>
      <w:r>
        <w:rPr>
          <w:sz w:val="20"/>
          <w:szCs w:val="20"/>
        </w:rPr>
        <w:t>Gilmanov</w:t>
      </w:r>
      <w:proofErr w:type="spellEnd"/>
      <w:r>
        <w:rPr>
          <w:sz w:val="20"/>
          <w:szCs w:val="20"/>
        </w:rPr>
        <w:t xml:space="preserve">, R.J. Scholes, D.S. Schimel, T. Kirchner, J.C. </w:t>
      </w:r>
      <w:proofErr w:type="spellStart"/>
      <w:r>
        <w:rPr>
          <w:sz w:val="20"/>
          <w:szCs w:val="20"/>
        </w:rPr>
        <w:t>Menaut</w:t>
      </w:r>
      <w:proofErr w:type="spellEnd"/>
      <w:r>
        <w:rPr>
          <w:sz w:val="20"/>
          <w:szCs w:val="20"/>
        </w:rPr>
        <w:t xml:space="preserve">, T. </w:t>
      </w:r>
      <w:proofErr w:type="spellStart"/>
      <w:r>
        <w:rPr>
          <w:sz w:val="20"/>
          <w:szCs w:val="20"/>
        </w:rPr>
        <w:t>Seastedt</w:t>
      </w:r>
      <w:proofErr w:type="spellEnd"/>
      <w:r>
        <w:rPr>
          <w:sz w:val="20"/>
          <w:szCs w:val="20"/>
        </w:rPr>
        <w:t xml:space="preserve">, E. Garcia Moya, A. </w:t>
      </w:r>
      <w:proofErr w:type="spellStart"/>
      <w:r>
        <w:rPr>
          <w:sz w:val="20"/>
          <w:szCs w:val="20"/>
        </w:rPr>
        <w:t>Kamnalrut</w:t>
      </w:r>
      <w:proofErr w:type="spellEnd"/>
      <w:r>
        <w:rPr>
          <w:sz w:val="20"/>
          <w:szCs w:val="20"/>
        </w:rPr>
        <w:t xml:space="preserve">, and J.I. </w:t>
      </w:r>
      <w:proofErr w:type="spellStart"/>
      <w:r>
        <w:rPr>
          <w:sz w:val="20"/>
          <w:szCs w:val="20"/>
        </w:rPr>
        <w:t>Kinyamario</w:t>
      </w:r>
      <w:proofErr w:type="spellEnd"/>
      <w:r>
        <w:rPr>
          <w:sz w:val="20"/>
          <w:szCs w:val="20"/>
        </w:rPr>
        <w:t>. 1993. Observations and modeling of biomass and soil organic matter dynamics for the grassland biome worldwide. Global Biogeochemical Cycles 7: 785-809.</w:t>
      </w:r>
    </w:p>
    <w:p w14:paraId="597E054C" w14:textId="77777777" w:rsidR="00D44B4E" w:rsidRDefault="00DE30D0">
      <w:pPr>
        <w:spacing w:after="120"/>
        <w:ind w:left="1584" w:right="1008" w:hanging="432"/>
      </w:pPr>
      <w:r>
        <w:rPr>
          <w:sz w:val="20"/>
          <w:szCs w:val="20"/>
        </w:rPr>
        <w:t xml:space="preserve">Ryan, D. F. and F. H. Bormann. 1982. Nutrient resorption in northern hardwood forests. </w:t>
      </w:r>
      <w:proofErr w:type="spellStart"/>
      <w:r>
        <w:rPr>
          <w:sz w:val="20"/>
          <w:szCs w:val="20"/>
        </w:rPr>
        <w:t>BioScience</w:t>
      </w:r>
      <w:proofErr w:type="spellEnd"/>
      <w:r>
        <w:rPr>
          <w:sz w:val="20"/>
          <w:szCs w:val="20"/>
        </w:rPr>
        <w:t xml:space="preserve"> 32:29-32.</w:t>
      </w:r>
    </w:p>
    <w:p w14:paraId="529E21EE" w14:textId="77777777" w:rsidR="00D44B4E" w:rsidRDefault="00DE30D0">
      <w:pPr>
        <w:spacing w:after="120"/>
        <w:ind w:left="1584" w:right="1008" w:hanging="432"/>
      </w:pPr>
      <w:r>
        <w:rPr>
          <w:sz w:val="20"/>
          <w:szCs w:val="20"/>
        </w:rPr>
        <w:t xml:space="preserve">Scheller, R. M., D. Hua, P. V. </w:t>
      </w:r>
      <w:proofErr w:type="spellStart"/>
      <w:r>
        <w:rPr>
          <w:sz w:val="20"/>
          <w:szCs w:val="20"/>
        </w:rPr>
        <w:t>Bolstad</w:t>
      </w:r>
      <w:proofErr w:type="spellEnd"/>
      <w:r>
        <w:rPr>
          <w:sz w:val="20"/>
          <w:szCs w:val="20"/>
        </w:rPr>
        <w:t xml:space="preserve">, R. A. </w:t>
      </w:r>
      <w:proofErr w:type="spellStart"/>
      <w:r>
        <w:rPr>
          <w:sz w:val="20"/>
          <w:szCs w:val="20"/>
        </w:rPr>
        <w:t>Birdsey</w:t>
      </w:r>
      <w:proofErr w:type="spellEnd"/>
      <w:r>
        <w:rPr>
          <w:sz w:val="20"/>
          <w:szCs w:val="20"/>
        </w:rPr>
        <w:t xml:space="preserve">, and D. J. </w:t>
      </w:r>
      <w:proofErr w:type="spellStart"/>
      <w:r>
        <w:rPr>
          <w:sz w:val="20"/>
          <w:szCs w:val="20"/>
        </w:rPr>
        <w:t>Mladenoff</w:t>
      </w:r>
      <w:proofErr w:type="spellEnd"/>
      <w:r>
        <w:rPr>
          <w:sz w:val="20"/>
          <w:szCs w:val="20"/>
        </w:rPr>
        <w:t xml:space="preserve">. 2011. The effects of forest harvest intensity </w:t>
      </w:r>
      <w:proofErr w:type="gramStart"/>
      <w:r>
        <w:rPr>
          <w:sz w:val="20"/>
          <w:szCs w:val="20"/>
        </w:rPr>
        <w:t>in combination with wind disturbance on carbon dynamics in Lake States mesic forests</w:t>
      </w:r>
      <w:proofErr w:type="gramEnd"/>
      <w:r>
        <w:rPr>
          <w:sz w:val="20"/>
          <w:szCs w:val="20"/>
        </w:rPr>
        <w:t>. Ecological Modelling 222:144-153.</w:t>
      </w:r>
    </w:p>
    <w:p w14:paraId="178881D4" w14:textId="77777777" w:rsidR="00D44B4E" w:rsidRDefault="00DE30D0">
      <w:pPr>
        <w:spacing w:after="120"/>
        <w:ind w:left="1584" w:right="1008" w:hanging="432"/>
      </w:pPr>
      <w:r>
        <w:rPr>
          <w:sz w:val="20"/>
          <w:szCs w:val="20"/>
        </w:rPr>
        <w:lastRenderedPageBreak/>
        <w:t xml:space="preserve">Scheller, R.M., S. Van </w:t>
      </w:r>
      <w:proofErr w:type="spellStart"/>
      <w:r>
        <w:rPr>
          <w:sz w:val="20"/>
          <w:szCs w:val="20"/>
        </w:rPr>
        <w:t>Tuyl</w:t>
      </w:r>
      <w:proofErr w:type="spellEnd"/>
      <w:r>
        <w:rPr>
          <w:sz w:val="20"/>
          <w:szCs w:val="20"/>
        </w:rPr>
        <w:t xml:space="preserve">, K. Clark, J. </w:t>
      </w:r>
      <w:proofErr w:type="spellStart"/>
      <w:r>
        <w:rPr>
          <w:sz w:val="20"/>
          <w:szCs w:val="20"/>
        </w:rPr>
        <w:t>Hom</w:t>
      </w:r>
      <w:proofErr w:type="spellEnd"/>
      <w:r>
        <w:rPr>
          <w:sz w:val="20"/>
          <w:szCs w:val="20"/>
        </w:rPr>
        <w:t>, I. La Puma. 2011. Carbon sequestration in the in the New Jersey pine barrens under different scenarios of fire management. Ecosystems. DOI: 10.1007/s10021-011-9462-6</w:t>
      </w:r>
    </w:p>
    <w:p w14:paraId="6AE957BD" w14:textId="77777777" w:rsidR="00D44B4E" w:rsidRDefault="00DE30D0">
      <w:pPr>
        <w:spacing w:after="120"/>
        <w:ind w:left="1584" w:right="1008" w:hanging="432"/>
      </w:pPr>
      <w:r>
        <w:rPr>
          <w:sz w:val="20"/>
          <w:szCs w:val="20"/>
        </w:rPr>
        <w:t xml:space="preserve">Scheller, R. M. and </w:t>
      </w:r>
      <w:proofErr w:type="spellStart"/>
      <w:r>
        <w:rPr>
          <w:sz w:val="20"/>
          <w:szCs w:val="20"/>
        </w:rPr>
        <w:t>Mladenoff</w:t>
      </w:r>
      <w:proofErr w:type="spellEnd"/>
      <w:r>
        <w:rPr>
          <w:sz w:val="20"/>
          <w:szCs w:val="20"/>
        </w:rPr>
        <w:t xml:space="preserve">, D. J. A forest growth and biomass module for a landscape simulation model, LANDIS:  Design, validation, and application. Ecological Modelling. </w:t>
      </w:r>
      <w:proofErr w:type="gramStart"/>
      <w:r>
        <w:rPr>
          <w:sz w:val="20"/>
          <w:szCs w:val="20"/>
        </w:rPr>
        <w:t>2004</w:t>
      </w:r>
      <w:proofErr w:type="gramEnd"/>
      <w:r>
        <w:rPr>
          <w:sz w:val="20"/>
          <w:szCs w:val="20"/>
        </w:rPr>
        <w:t>; 180(1):211-229.</w:t>
      </w:r>
    </w:p>
    <w:p w14:paraId="14D7D092" w14:textId="77777777" w:rsidR="00D44B4E" w:rsidRDefault="00DE30D0">
      <w:pPr>
        <w:spacing w:after="120"/>
        <w:ind w:left="1584" w:right="1008" w:hanging="432"/>
      </w:pPr>
      <w:r>
        <w:rPr>
          <w:sz w:val="20"/>
          <w:szCs w:val="20"/>
        </w:rPr>
        <w:t xml:space="preserve">Schimel, D.S., B.H. Braswell, E.A. Holland, R. </w:t>
      </w:r>
      <w:proofErr w:type="spellStart"/>
      <w:r>
        <w:rPr>
          <w:sz w:val="20"/>
          <w:szCs w:val="20"/>
        </w:rPr>
        <w:t>McKeown</w:t>
      </w:r>
      <w:proofErr w:type="spellEnd"/>
      <w:r>
        <w:rPr>
          <w:sz w:val="20"/>
          <w:szCs w:val="20"/>
        </w:rPr>
        <w:t xml:space="preserve">, D.S. </w:t>
      </w:r>
      <w:proofErr w:type="spellStart"/>
      <w:r>
        <w:rPr>
          <w:sz w:val="20"/>
          <w:szCs w:val="20"/>
        </w:rPr>
        <w:t>Ojima</w:t>
      </w:r>
      <w:proofErr w:type="spellEnd"/>
      <w:r>
        <w:rPr>
          <w:sz w:val="20"/>
          <w:szCs w:val="20"/>
        </w:rPr>
        <w:t>, T.H. Painter, W.J. Parton, and A.R. Townsend. 1994. Climatic, edaphic, and biotic controls over storage and turnover of carbon in soils. Global Biogeochemical Cycles 8: 279-293.</w:t>
      </w:r>
    </w:p>
    <w:p w14:paraId="36691B86" w14:textId="77777777" w:rsidR="00D44B4E" w:rsidRDefault="00DE30D0">
      <w:pPr>
        <w:spacing w:after="120"/>
        <w:ind w:left="1584" w:right="1008" w:hanging="432"/>
      </w:pPr>
      <w:proofErr w:type="spellStart"/>
      <w:r>
        <w:rPr>
          <w:sz w:val="20"/>
          <w:szCs w:val="20"/>
        </w:rPr>
        <w:t>Seitzinger</w:t>
      </w:r>
      <w:proofErr w:type="spellEnd"/>
      <w:r>
        <w:rPr>
          <w:sz w:val="20"/>
          <w:szCs w:val="20"/>
        </w:rPr>
        <w:t xml:space="preserve">, S., J. A. Harrison, J. K. </w:t>
      </w:r>
      <w:proofErr w:type="spellStart"/>
      <w:r>
        <w:rPr>
          <w:sz w:val="20"/>
          <w:szCs w:val="20"/>
        </w:rPr>
        <w:t>Böhlke</w:t>
      </w:r>
      <w:proofErr w:type="spellEnd"/>
      <w:r>
        <w:rPr>
          <w:sz w:val="20"/>
          <w:szCs w:val="20"/>
        </w:rPr>
        <w:t xml:space="preserve">, A. F. </w:t>
      </w:r>
      <w:proofErr w:type="spellStart"/>
      <w:r>
        <w:rPr>
          <w:sz w:val="20"/>
          <w:szCs w:val="20"/>
        </w:rPr>
        <w:t>Bouwman</w:t>
      </w:r>
      <w:proofErr w:type="spellEnd"/>
      <w:r>
        <w:rPr>
          <w:sz w:val="20"/>
          <w:szCs w:val="20"/>
        </w:rPr>
        <w:t xml:space="preserve">, R. </w:t>
      </w:r>
      <w:proofErr w:type="spellStart"/>
      <w:r>
        <w:rPr>
          <w:sz w:val="20"/>
          <w:szCs w:val="20"/>
        </w:rPr>
        <w:t>Lowrance</w:t>
      </w:r>
      <w:proofErr w:type="spellEnd"/>
      <w:r>
        <w:rPr>
          <w:sz w:val="20"/>
          <w:szCs w:val="20"/>
        </w:rPr>
        <w:t xml:space="preserve">, B. Peterson, C. Tobias, and G. V. </w:t>
      </w:r>
      <w:proofErr w:type="spellStart"/>
      <w:r>
        <w:rPr>
          <w:sz w:val="20"/>
          <w:szCs w:val="20"/>
        </w:rPr>
        <w:t>Drecht</w:t>
      </w:r>
      <w:proofErr w:type="spellEnd"/>
      <w:r>
        <w:rPr>
          <w:sz w:val="20"/>
          <w:szCs w:val="20"/>
        </w:rPr>
        <w:t>. 2006. Denitrification across landscapes and waterscapes: A synthesis. Ecological Applications 16:2064-2090.</w:t>
      </w:r>
    </w:p>
    <w:p w14:paraId="7951BD24" w14:textId="77777777" w:rsidR="00D44B4E" w:rsidRDefault="00DE30D0">
      <w:pPr>
        <w:spacing w:after="120"/>
        <w:ind w:left="1584" w:right="1008" w:hanging="432"/>
      </w:pPr>
      <w:r>
        <w:rPr>
          <w:sz w:val="20"/>
          <w:szCs w:val="20"/>
        </w:rPr>
        <w:t>Schlesinger, W. H. and A. E. Hartley. 1992. A global budget for atmospheric NH</w:t>
      </w:r>
      <w:r>
        <w:rPr>
          <w:sz w:val="20"/>
          <w:szCs w:val="20"/>
          <w:vertAlign w:val="subscript"/>
        </w:rPr>
        <w:t>3</w:t>
      </w:r>
      <w:r>
        <w:rPr>
          <w:sz w:val="20"/>
          <w:szCs w:val="20"/>
        </w:rPr>
        <w:t>. Biogeochemistry 15:191-211.</w:t>
      </w:r>
    </w:p>
    <w:p w14:paraId="4FD209A2" w14:textId="77777777" w:rsidR="00D44B4E" w:rsidRDefault="00DE30D0">
      <w:pPr>
        <w:pStyle w:val="Heading2"/>
        <w:numPr>
          <w:ilvl w:val="1"/>
          <w:numId w:val="5"/>
        </w:numPr>
        <w:ind w:left="1170" w:hanging="1170"/>
      </w:pPr>
      <w:bookmarkStart w:id="300" w:name="_Toc504289536"/>
      <w:r>
        <w:t>Acknowledgments</w:t>
      </w:r>
      <w:bookmarkEnd w:id="300"/>
    </w:p>
    <w:p w14:paraId="47C879EC" w14:textId="77777777" w:rsidR="00D44B4E" w:rsidRDefault="00DE30D0">
      <w:pPr>
        <w:spacing w:after="120"/>
        <w:ind w:left="1152" w:right="1008"/>
      </w:pPr>
      <w:proofErr w:type="gramStart"/>
      <w:r>
        <w:t>Funding for the development of LANDIS-II has been provided by the Climate Change Program (New Town Square, Pennsylvania) of the U.S. Forest Service</w:t>
      </w:r>
      <w:proofErr w:type="gramEnd"/>
      <w:r>
        <w:t xml:space="preserve">.  </w:t>
      </w:r>
      <w:proofErr w:type="gramStart"/>
      <w:r>
        <w:t>Funding for versions 3.2 – 4.1 has been provided by USDA AFRI</w:t>
      </w:r>
      <w:proofErr w:type="gramEnd"/>
      <w:r>
        <w:t>.</w:t>
      </w:r>
    </w:p>
    <w:p w14:paraId="70FA260D" w14:textId="77777777" w:rsidR="00D44B4E" w:rsidRDefault="00DE30D0">
      <w:r>
        <w:br w:type="page"/>
      </w:r>
    </w:p>
    <w:p w14:paraId="4792C053" w14:textId="77777777" w:rsidR="00D44B4E" w:rsidRDefault="00DE30D0">
      <w:pPr>
        <w:pStyle w:val="Heading1"/>
        <w:numPr>
          <w:ilvl w:val="0"/>
          <w:numId w:val="5"/>
        </w:numPr>
        <w:ind w:hanging="432"/>
      </w:pPr>
      <w:bookmarkStart w:id="301" w:name="_Toc504289537"/>
      <w:r>
        <w:lastRenderedPageBreak/>
        <w:t>Succession Input File</w:t>
      </w:r>
      <w:bookmarkEnd w:id="301"/>
    </w:p>
    <w:p w14:paraId="63E916E1" w14:textId="77777777" w:rsidR="00D44B4E" w:rsidRDefault="00DE30D0">
      <w:pPr>
        <w:spacing w:after="120"/>
        <w:ind w:left="1152" w:right="1008"/>
      </w:pPr>
      <w:r>
        <w:t xml:space="preserve">Nearly all the input parameters for this extension </w:t>
      </w:r>
      <w:proofErr w:type="gramStart"/>
      <w:r>
        <w:t>are specified</w:t>
      </w:r>
      <w:proofErr w:type="gramEnd"/>
      <w:r>
        <w:t xml:space="preserve"> in one main input file.  This text file must comply with the general format requirements described in section 3.1 </w:t>
      </w:r>
      <w:r>
        <w:rPr>
          <w:i/>
        </w:rPr>
        <w:t>Text Input Files</w:t>
      </w:r>
      <w:r>
        <w:t xml:space="preserve"> in the </w:t>
      </w:r>
      <w:r>
        <w:rPr>
          <w:i/>
        </w:rPr>
        <w:t>LANDIS-II Model User Guide</w:t>
      </w:r>
      <w:r>
        <w:t>.</w:t>
      </w:r>
    </w:p>
    <w:p w14:paraId="001F90B5" w14:textId="77777777" w:rsidR="00D44B4E" w:rsidRDefault="00DE30D0">
      <w:pPr>
        <w:pStyle w:val="Heading2"/>
        <w:numPr>
          <w:ilvl w:val="1"/>
          <w:numId w:val="5"/>
        </w:numPr>
        <w:ind w:left="1170" w:hanging="1170"/>
      </w:pPr>
      <w:bookmarkStart w:id="302" w:name="_Toc504289538"/>
      <w:proofErr w:type="spellStart"/>
      <w:r>
        <w:t>LandisData</w:t>
      </w:r>
      <w:bookmarkEnd w:id="302"/>
      <w:proofErr w:type="spellEnd"/>
    </w:p>
    <w:p w14:paraId="55FF107F" w14:textId="77777777" w:rsidR="00D44B4E" w:rsidRDefault="00DE30D0">
      <w:pPr>
        <w:spacing w:after="120"/>
        <w:ind w:left="1152" w:right="1008"/>
      </w:pPr>
      <w:r>
        <w:t xml:space="preserve">This parameter’s value must be </w:t>
      </w:r>
      <w:r>
        <w:rPr>
          <w:rFonts w:ascii="Courier New" w:eastAsia="Courier New" w:hAnsi="Courier New" w:cs="Courier New"/>
          <w:sz w:val="20"/>
          <w:szCs w:val="20"/>
        </w:rPr>
        <w:t>"NECN</w:t>
      </w:r>
      <w:ins w:id="303" w:author="Alec Kretchun" w:date="2017-02-23T11:04:00Z">
        <w:r w:rsidR="00BE0E31">
          <w:rPr>
            <w:rFonts w:ascii="Courier New" w:eastAsia="Courier New" w:hAnsi="Courier New" w:cs="Courier New"/>
            <w:sz w:val="20"/>
            <w:szCs w:val="20"/>
          </w:rPr>
          <w:t>-H</w:t>
        </w:r>
      </w:ins>
      <w:r>
        <w:rPr>
          <w:rFonts w:ascii="Courier New" w:eastAsia="Courier New" w:hAnsi="Courier New" w:cs="Courier New"/>
          <w:sz w:val="20"/>
          <w:szCs w:val="20"/>
        </w:rPr>
        <w:t xml:space="preserve"> Succession"</w:t>
      </w:r>
      <w:r>
        <w:t>.</w:t>
      </w:r>
    </w:p>
    <w:p w14:paraId="3528C070" w14:textId="77777777" w:rsidR="00D44B4E" w:rsidRDefault="00DE30D0">
      <w:pPr>
        <w:pStyle w:val="Heading2"/>
        <w:numPr>
          <w:ilvl w:val="1"/>
          <w:numId w:val="5"/>
        </w:numPr>
        <w:ind w:left="1170" w:hanging="1170"/>
      </w:pPr>
      <w:bookmarkStart w:id="304" w:name="_Toc504289539"/>
      <w:proofErr w:type="spellStart"/>
      <w:r>
        <w:t>Timestep</w:t>
      </w:r>
      <w:bookmarkEnd w:id="304"/>
      <w:proofErr w:type="spellEnd"/>
    </w:p>
    <w:p w14:paraId="776B6AEA" w14:textId="77777777" w:rsidR="00D44B4E" w:rsidRDefault="00DE30D0">
      <w:pPr>
        <w:spacing w:after="120"/>
        <w:ind w:left="1152" w:right="1008"/>
      </w:pPr>
      <w:r>
        <w:t>This parameter is the time step of the extension.  Value: integer &gt; 0.  Units: years.</w:t>
      </w:r>
    </w:p>
    <w:p w14:paraId="6EF1983A" w14:textId="77777777" w:rsidR="00D44B4E" w:rsidRDefault="00DE30D0">
      <w:pPr>
        <w:spacing w:after="120"/>
        <w:ind w:left="1152" w:right="1008"/>
      </w:pPr>
      <w:r>
        <w:rPr>
          <w:b/>
        </w:rPr>
        <w:t>Note</w:t>
      </w:r>
      <w:r>
        <w:t xml:space="preserve">: When changing the </w:t>
      </w:r>
      <w:proofErr w:type="spellStart"/>
      <w:r>
        <w:t>timestep</w:t>
      </w:r>
      <w:proofErr w:type="spellEnd"/>
      <w:r>
        <w:t xml:space="preserve"> of this extension (e.g., from a 5-year time step to a 1-year time step), you may need to adjust the probability of establishment adjustment factor (</w:t>
      </w:r>
      <w:proofErr w:type="spellStart"/>
      <w:r>
        <w:t>ProbEstablishAdjust</w:t>
      </w:r>
      <w:proofErr w:type="spellEnd"/>
      <w:r>
        <w:t>) to retain the same regeneration rates (see section 2.13 below).</w:t>
      </w:r>
    </w:p>
    <w:p w14:paraId="4569E7C6" w14:textId="77777777" w:rsidR="00D44B4E" w:rsidRDefault="00DE30D0">
      <w:pPr>
        <w:pStyle w:val="Heading2"/>
        <w:numPr>
          <w:ilvl w:val="1"/>
          <w:numId w:val="5"/>
        </w:numPr>
        <w:ind w:left="1170" w:hanging="1170"/>
      </w:pPr>
      <w:bookmarkStart w:id="305" w:name="_Toc504289540"/>
      <w:proofErr w:type="spellStart"/>
      <w:r>
        <w:t>SeedingAlgorithm</w:t>
      </w:r>
      <w:bookmarkEnd w:id="305"/>
      <w:proofErr w:type="spellEnd"/>
    </w:p>
    <w:p w14:paraId="0AED76C4" w14:textId="77777777" w:rsidR="00D44B4E" w:rsidRDefault="00DE30D0">
      <w:pPr>
        <w:spacing w:after="120"/>
        <w:ind w:left="1152" w:right="1008"/>
      </w:pPr>
      <w:r>
        <w:t xml:space="preserve">This parameter is the seeding algorithm to </w:t>
      </w:r>
      <w:proofErr w:type="gramStart"/>
      <w:r>
        <w:t>be used</w:t>
      </w:r>
      <w:proofErr w:type="gramEnd"/>
      <w:r>
        <w:t xml:space="preserve">.  Valid values are </w:t>
      </w:r>
      <w:r>
        <w:rPr>
          <w:rFonts w:ascii="Courier New" w:eastAsia="Courier New" w:hAnsi="Courier New" w:cs="Courier New"/>
          <w:sz w:val="20"/>
          <w:szCs w:val="20"/>
        </w:rPr>
        <w:t>"</w:t>
      </w:r>
      <w:proofErr w:type="spellStart"/>
      <w:r>
        <w:rPr>
          <w:rFonts w:ascii="Courier New" w:eastAsia="Courier New" w:hAnsi="Courier New" w:cs="Courier New"/>
          <w:sz w:val="20"/>
          <w:szCs w:val="20"/>
        </w:rPr>
        <w:t>WardSeedDispersal</w:t>
      </w:r>
      <w:proofErr w:type="spellEnd"/>
      <w:r>
        <w:rPr>
          <w:rFonts w:ascii="Courier New" w:eastAsia="Courier New" w:hAnsi="Courier New" w:cs="Courier New"/>
          <w:sz w:val="20"/>
          <w:szCs w:val="20"/>
        </w:rPr>
        <w:t>"</w:t>
      </w:r>
      <w:r>
        <w:t xml:space="preserve">, </w:t>
      </w:r>
      <w:r>
        <w:rPr>
          <w:rFonts w:ascii="Courier New" w:eastAsia="Courier New" w:hAnsi="Courier New" w:cs="Courier New"/>
          <w:sz w:val="20"/>
          <w:szCs w:val="20"/>
        </w:rPr>
        <w:t>"</w:t>
      </w:r>
      <w:proofErr w:type="spellStart"/>
      <w:r>
        <w:rPr>
          <w:rFonts w:ascii="Courier New" w:eastAsia="Courier New" w:hAnsi="Courier New" w:cs="Courier New"/>
          <w:sz w:val="20"/>
          <w:szCs w:val="20"/>
        </w:rPr>
        <w:t>NoDispersal</w:t>
      </w:r>
      <w:proofErr w:type="spellEnd"/>
      <w:r>
        <w:rPr>
          <w:rFonts w:ascii="Courier New" w:eastAsia="Courier New" w:hAnsi="Courier New" w:cs="Courier New"/>
          <w:sz w:val="20"/>
          <w:szCs w:val="20"/>
        </w:rPr>
        <w:t>"</w:t>
      </w:r>
      <w:r>
        <w:t xml:space="preserve"> or </w:t>
      </w:r>
      <w:r>
        <w:rPr>
          <w:rFonts w:ascii="Courier New" w:eastAsia="Courier New" w:hAnsi="Courier New" w:cs="Courier New"/>
          <w:sz w:val="20"/>
          <w:szCs w:val="20"/>
        </w:rPr>
        <w:t>"</w:t>
      </w:r>
      <w:proofErr w:type="spellStart"/>
      <w:r>
        <w:rPr>
          <w:rFonts w:ascii="Courier New" w:eastAsia="Courier New" w:hAnsi="Courier New" w:cs="Courier New"/>
          <w:sz w:val="20"/>
          <w:szCs w:val="20"/>
        </w:rPr>
        <w:t>UniversalDispersal</w:t>
      </w:r>
      <w:proofErr w:type="spellEnd"/>
      <w:r>
        <w:rPr>
          <w:rFonts w:ascii="Courier New" w:eastAsia="Courier New" w:hAnsi="Courier New" w:cs="Courier New"/>
          <w:sz w:val="20"/>
          <w:szCs w:val="20"/>
        </w:rPr>
        <w:t>"</w:t>
      </w:r>
      <w:r>
        <w:t xml:space="preserve">.  The algorithms are described in section 4.5.1 </w:t>
      </w:r>
      <w:r>
        <w:rPr>
          <w:i/>
        </w:rPr>
        <w:t>Seeding</w:t>
      </w:r>
      <w:r>
        <w:t xml:space="preserve"> of the </w:t>
      </w:r>
      <w:r>
        <w:rPr>
          <w:i/>
        </w:rPr>
        <w:t>LANDIS-II Conceptual Model Description</w:t>
      </w:r>
      <w:r>
        <w:t>.</w:t>
      </w:r>
    </w:p>
    <w:p w14:paraId="52F1FCE4" w14:textId="77777777" w:rsidR="00D44B4E" w:rsidRDefault="00DE30D0">
      <w:pPr>
        <w:pStyle w:val="Heading2"/>
        <w:numPr>
          <w:ilvl w:val="1"/>
          <w:numId w:val="5"/>
        </w:numPr>
        <w:ind w:left="1170" w:hanging="1170"/>
      </w:pPr>
      <w:bookmarkStart w:id="306" w:name="3o7alnk" w:colFirst="0" w:colLast="0"/>
      <w:bookmarkStart w:id="307" w:name="_Toc504289541"/>
      <w:bookmarkEnd w:id="306"/>
      <w:proofErr w:type="spellStart"/>
      <w:r>
        <w:t>InitialCommunities</w:t>
      </w:r>
      <w:bookmarkEnd w:id="307"/>
      <w:proofErr w:type="spellEnd"/>
    </w:p>
    <w:p w14:paraId="287F9FCE" w14:textId="77777777" w:rsidR="00D44B4E" w:rsidRDefault="00DE30D0">
      <w:pPr>
        <w:spacing w:after="120"/>
        <w:ind w:left="1152" w:right="1008"/>
      </w:pPr>
      <w:r>
        <w:t>This parameter is the file with the definitions of the initial communities at the active sites on the landscape (see section 4).</w:t>
      </w:r>
    </w:p>
    <w:p w14:paraId="432267AB" w14:textId="77777777" w:rsidR="00D44B4E" w:rsidRDefault="00DE30D0">
      <w:pPr>
        <w:pStyle w:val="Heading2"/>
        <w:numPr>
          <w:ilvl w:val="1"/>
          <w:numId w:val="5"/>
        </w:numPr>
        <w:ind w:left="1170" w:hanging="1170"/>
      </w:pPr>
      <w:bookmarkStart w:id="308" w:name="23ckvvd" w:colFirst="0" w:colLast="0"/>
      <w:bookmarkStart w:id="309" w:name="_Toc504289542"/>
      <w:bookmarkEnd w:id="308"/>
      <w:proofErr w:type="spellStart"/>
      <w:r>
        <w:t>InitialCommunitiesMap</w:t>
      </w:r>
      <w:bookmarkEnd w:id="309"/>
      <w:proofErr w:type="spellEnd"/>
    </w:p>
    <w:p w14:paraId="19EFF00D" w14:textId="77777777" w:rsidR="00D44B4E" w:rsidRDefault="00DE30D0">
      <w:pPr>
        <w:spacing w:after="120"/>
        <w:ind w:left="1152" w:right="1008"/>
      </w:pPr>
      <w:r>
        <w:t>This parameter is the input map indicating the initial communities at the active sites on the landscape.  Each cell value for an active site on the landscape must be one of the map codes listed in the initial communities input file (see section 4).</w:t>
      </w:r>
    </w:p>
    <w:p w14:paraId="24D8EFE7" w14:textId="77777777" w:rsidR="00D44B4E" w:rsidRDefault="00DE30D0">
      <w:pPr>
        <w:pStyle w:val="Heading2"/>
        <w:numPr>
          <w:ilvl w:val="1"/>
          <w:numId w:val="5"/>
        </w:numPr>
        <w:ind w:left="1170" w:hanging="1170"/>
      </w:pPr>
      <w:bookmarkStart w:id="310" w:name="_Toc504289543"/>
      <w:proofErr w:type="spellStart"/>
      <w:r>
        <w:t>ClimateConfigFile</w:t>
      </w:r>
      <w:bookmarkEnd w:id="310"/>
      <w:proofErr w:type="spellEnd"/>
    </w:p>
    <w:p w14:paraId="317827D7" w14:textId="77777777" w:rsidR="00D44B4E" w:rsidRDefault="00DE30D0">
      <w:pPr>
        <w:spacing w:after="120"/>
        <w:ind w:left="1152" w:right="1008"/>
      </w:pPr>
      <w:r>
        <w:t xml:space="preserve">The climate configuration file contains required climatic inputs.    The format of that file and its contents </w:t>
      </w:r>
      <w:proofErr w:type="gramStart"/>
      <w:r>
        <w:t>are described</w:t>
      </w:r>
      <w:proofErr w:type="gramEnd"/>
      <w:r>
        <w:t xml:space="preserve"> in the climate library user’s manual (LANDIS-II Climate Library v1.0 User Guide).</w:t>
      </w:r>
    </w:p>
    <w:p w14:paraId="699D4269" w14:textId="77777777" w:rsidR="007B15F1" w:rsidRDefault="007B15F1">
      <w:pPr>
        <w:spacing w:after="120"/>
        <w:ind w:left="1152" w:right="1008"/>
      </w:pPr>
    </w:p>
    <w:p w14:paraId="5109B825" w14:textId="77777777" w:rsidR="007B15F1" w:rsidRPr="00801798" w:rsidRDefault="007B15F1" w:rsidP="00801798">
      <w:pPr>
        <w:pStyle w:val="Heading2"/>
        <w:numPr>
          <w:ilvl w:val="1"/>
          <w:numId w:val="5"/>
        </w:numPr>
        <w:ind w:left="1170" w:hanging="1170"/>
      </w:pPr>
      <w:bookmarkStart w:id="311" w:name="_Toc504289544"/>
      <w:proofErr w:type="spellStart"/>
      <w:r w:rsidRPr="00801798">
        <w:lastRenderedPageBreak/>
        <w:t>AgeOnlyDisturbances</w:t>
      </w:r>
      <w:proofErr w:type="gramStart"/>
      <w:r w:rsidRPr="00801798">
        <w:t>:BiomassParameters</w:t>
      </w:r>
      <w:bookmarkEnd w:id="311"/>
      <w:proofErr w:type="spellEnd"/>
      <w:proofErr w:type="gramEnd"/>
    </w:p>
    <w:p w14:paraId="7CEA42E6" w14:textId="5D6BA18A" w:rsidR="00F27B7C" w:rsidRPr="00801798" w:rsidRDefault="00F27B7C" w:rsidP="00801798">
      <w:pPr>
        <w:pStyle w:val="Heading2"/>
        <w:numPr>
          <w:ilvl w:val="1"/>
          <w:numId w:val="5"/>
        </w:numPr>
        <w:ind w:left="1170" w:hanging="1170"/>
      </w:pPr>
      <w:bookmarkStart w:id="312" w:name="_Toc504289545"/>
      <w:proofErr w:type="spellStart"/>
      <w:r w:rsidRPr="00801798">
        <w:t>SoilDepth</w:t>
      </w:r>
      <w:r w:rsidR="00733A4F">
        <w:t>MapName</w:t>
      </w:r>
      <w:bookmarkEnd w:id="312"/>
      <w:proofErr w:type="spellEnd"/>
    </w:p>
    <w:p w14:paraId="42155B21" w14:textId="77777777" w:rsidR="00F27B7C" w:rsidRDefault="00F27B7C" w:rsidP="00F27B7C">
      <w:pPr>
        <w:spacing w:after="120"/>
        <w:ind w:left="1152" w:right="1008"/>
      </w:pPr>
      <w:r>
        <w:t xml:space="preserve">The depth of the soil simulated, cm. </w:t>
      </w:r>
    </w:p>
    <w:p w14:paraId="4855D848" w14:textId="77777777" w:rsidR="00F27B7C" w:rsidRDefault="00F27B7C" w:rsidP="00F27B7C">
      <w:pPr>
        <w:spacing w:after="120"/>
        <w:ind w:left="1152" w:right="1008"/>
      </w:pPr>
      <w:r>
        <w:rPr>
          <w:b/>
        </w:rPr>
        <w:t>User Tip:</w:t>
      </w:r>
      <w:r>
        <w:t xml:space="preserve"> The depth specified here will influence other ecoregion parameters in the table (e.g. </w:t>
      </w:r>
      <w:proofErr w:type="gramStart"/>
      <w:r>
        <w:t>%</w:t>
      </w:r>
      <w:proofErr w:type="gramEnd"/>
      <w:r>
        <w:t xml:space="preserve"> sand, % clay, field capacity).  For example, if you choose a soil depth of 50cm, you might have lower </w:t>
      </w:r>
      <w:proofErr w:type="gramStart"/>
      <w:r>
        <w:t>%</w:t>
      </w:r>
      <w:proofErr w:type="gramEnd"/>
      <w:r>
        <w:t xml:space="preserve"> sand, than if you select a soil depth of 100cm.</w:t>
      </w:r>
    </w:p>
    <w:p w14:paraId="20570D16" w14:textId="77777777" w:rsidR="00733A4F" w:rsidRDefault="00733A4F" w:rsidP="00F27B7C">
      <w:pPr>
        <w:spacing w:after="120"/>
        <w:ind w:left="1152" w:right="1008"/>
      </w:pPr>
    </w:p>
    <w:p w14:paraId="469DD10B" w14:textId="05210AE5" w:rsidR="00733A4F" w:rsidRPr="006C6A36" w:rsidRDefault="00733A4F" w:rsidP="00801798">
      <w:pPr>
        <w:pStyle w:val="Heading2"/>
        <w:numPr>
          <w:ilvl w:val="1"/>
          <w:numId w:val="5"/>
        </w:numPr>
        <w:ind w:left="1170" w:hanging="1170"/>
      </w:pPr>
      <w:bookmarkStart w:id="313" w:name="_Toc504289546"/>
      <w:proofErr w:type="spellStart"/>
      <w:r w:rsidRPr="00801798">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313"/>
      <w:proofErr w:type="spellEnd"/>
    </w:p>
    <w:p w14:paraId="2F697AD9" w14:textId="77777777" w:rsidR="00733A4F" w:rsidRDefault="00733A4F" w:rsidP="00733A4F">
      <w:pPr>
        <w:spacing w:after="120"/>
        <w:ind w:left="1152" w:right="1008"/>
      </w:pPr>
      <w:r>
        <w:t xml:space="preserve">Determines the amount of water runoff and leaching.  This affects the amount of N leaching (N loss) which, in turn, affects the amount of mineral N.  </w:t>
      </w:r>
    </w:p>
    <w:p w14:paraId="7C9AA73A" w14:textId="77777777" w:rsidR="00733A4F" w:rsidRDefault="00733A4F" w:rsidP="00733A4F">
      <w:pPr>
        <w:numPr>
          <w:ilvl w:val="0"/>
          <w:numId w:val="4"/>
        </w:numPr>
        <w:ind w:hanging="360"/>
      </w:pPr>
      <w:proofErr w:type="gramStart"/>
      <w:r>
        <w:t>drain</w:t>
      </w:r>
      <w:proofErr w:type="gramEnd"/>
      <w:r>
        <w:t xml:space="preserve"> - the fraction of excess water lost by drainage.  The soil drainage factor allows a soil to have differing degrees of wetness (e.g., </w:t>
      </w:r>
      <w:hyperlink r:id="rId12" w:anchor="DRAIN">
        <w:r>
          <w:t>DRAIN</w:t>
        </w:r>
      </w:hyperlink>
      <w:r>
        <w:t>=</w:t>
      </w:r>
      <w:proofErr w:type="gramStart"/>
      <w:r>
        <w:t>1</w:t>
      </w:r>
      <w:proofErr w:type="gramEnd"/>
      <w:r>
        <w:t xml:space="preserve"> for well drained sandy soils and </w:t>
      </w:r>
      <w:hyperlink r:id="rId13" w:anchor="DRAIN">
        <w:r>
          <w:t>DRAIN</w:t>
        </w:r>
      </w:hyperlink>
      <w:r>
        <w:t>=0 for a poorly drained clay soil).</w:t>
      </w:r>
    </w:p>
    <w:p w14:paraId="540E5873" w14:textId="77777777" w:rsidR="00733A4F" w:rsidRDefault="00733A4F" w:rsidP="00733A4F">
      <w:pPr>
        <w:numPr>
          <w:ilvl w:val="0"/>
          <w:numId w:val="4"/>
        </w:numPr>
        <w:ind w:hanging="360"/>
      </w:pPr>
      <w:proofErr w:type="spellStart"/>
      <w:r>
        <w:t>basef</w:t>
      </w:r>
      <w:proofErr w:type="spellEnd"/>
      <w:r>
        <w:t xml:space="preserve"> - fraction per month of subsoil water going into stream flow</w:t>
      </w:r>
    </w:p>
    <w:p w14:paraId="456421B2" w14:textId="77777777" w:rsidR="00733A4F" w:rsidRDefault="00733A4F" w:rsidP="00733A4F">
      <w:pPr>
        <w:numPr>
          <w:ilvl w:val="0"/>
          <w:numId w:val="4"/>
        </w:numPr>
        <w:ind w:hanging="360"/>
      </w:pPr>
      <w:proofErr w:type="spellStart"/>
      <w:r>
        <w:t>stormf</w:t>
      </w:r>
      <w:proofErr w:type="spellEnd"/>
      <w:r>
        <w:t xml:space="preserve"> - the fraction of the soil water content lost as fast stream flow</w:t>
      </w:r>
    </w:p>
    <w:p w14:paraId="2D6D956A" w14:textId="77777777" w:rsidR="00733A4F" w:rsidRDefault="00733A4F" w:rsidP="00F27B7C">
      <w:pPr>
        <w:spacing w:after="120"/>
        <w:ind w:left="1152" w:right="1008"/>
      </w:pPr>
    </w:p>
    <w:p w14:paraId="6009BEA0" w14:textId="57EEF6BD" w:rsidR="003656C0" w:rsidRPr="00AA288B" w:rsidRDefault="003656C0" w:rsidP="00801798">
      <w:pPr>
        <w:pStyle w:val="Heading2"/>
        <w:numPr>
          <w:ilvl w:val="1"/>
          <w:numId w:val="5"/>
        </w:numPr>
        <w:ind w:left="1170" w:hanging="1170"/>
      </w:pPr>
      <w:bookmarkStart w:id="314" w:name="_Toc504289547"/>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314"/>
      <w:proofErr w:type="spellEnd"/>
    </w:p>
    <w:p w14:paraId="70E2E606" w14:textId="77777777" w:rsidR="003656C0" w:rsidRDefault="003656C0" w:rsidP="003656C0">
      <w:pPr>
        <w:spacing w:after="120"/>
        <w:ind w:left="1152" w:right="1008"/>
      </w:pPr>
      <w:r>
        <w:t xml:space="preserve">Field capacity and wilting point expressed as a fraction of the soil depth.  In the model, field capacity and wilting point </w:t>
      </w:r>
      <w:proofErr w:type="gramStart"/>
      <w:r>
        <w:t>are calculated</w:t>
      </w:r>
      <w:proofErr w:type="gramEnd"/>
      <w:r>
        <w:t xml:space="preserve"> as this fraction multiplied by soil depth.</w:t>
      </w:r>
    </w:p>
    <w:p w14:paraId="4B9F7595" w14:textId="057C9C7C" w:rsidR="00F27B7C" w:rsidRPr="00801798" w:rsidRDefault="00733A4F" w:rsidP="00801798">
      <w:pPr>
        <w:pStyle w:val="Heading2"/>
        <w:numPr>
          <w:ilvl w:val="1"/>
          <w:numId w:val="5"/>
        </w:numPr>
        <w:ind w:left="1170" w:hanging="1170"/>
      </w:pPr>
      <w:bookmarkStart w:id="315" w:name="_Toc504289548"/>
      <w:proofErr w:type="spellStart"/>
      <w:r w:rsidRPr="00801798">
        <w:t>Soil</w:t>
      </w:r>
      <w:r w:rsidR="00F27B7C" w:rsidRPr="00801798">
        <w:t>PercentClay</w:t>
      </w:r>
      <w:r>
        <w:t>MapName</w:t>
      </w:r>
      <w:proofErr w:type="spellEnd"/>
      <w:r w:rsidR="00F27B7C" w:rsidRPr="00801798">
        <w:t xml:space="preserve">, </w:t>
      </w:r>
      <w:proofErr w:type="spellStart"/>
      <w:r>
        <w:t>Soil</w:t>
      </w:r>
      <w:r w:rsidR="00F27B7C" w:rsidRPr="00801798">
        <w:t>PercentSand</w:t>
      </w:r>
      <w:r>
        <w:t>MapName</w:t>
      </w:r>
      <w:bookmarkEnd w:id="315"/>
      <w:proofErr w:type="spellEnd"/>
    </w:p>
    <w:p w14:paraId="3F6EA348" w14:textId="77777777" w:rsidR="00F27B7C" w:rsidRDefault="00F27B7C" w:rsidP="00F27B7C">
      <w:pPr>
        <w:spacing w:after="120"/>
        <w:ind w:left="1152" w:right="1008"/>
      </w:pPr>
      <w:r>
        <w:t>Units:  fraction of soil (0.0 – 1.0).</w:t>
      </w:r>
    </w:p>
    <w:p w14:paraId="0B087EA7" w14:textId="34EB8099" w:rsidR="00F27B7C" w:rsidRDefault="00F27B7C" w:rsidP="00F27B7C">
      <w:pPr>
        <w:spacing w:after="120"/>
        <w:ind w:left="1152" w:right="1008"/>
      </w:pPr>
      <w:r>
        <w:t xml:space="preserve">     </w:t>
      </w:r>
    </w:p>
    <w:p w14:paraId="3D567E3B" w14:textId="77777777" w:rsidR="00F27B7C" w:rsidRDefault="00F27B7C" w:rsidP="007B15F1">
      <w:pPr>
        <w:spacing w:after="120"/>
        <w:ind w:left="1152" w:right="1008"/>
        <w:rPr>
          <w:rFonts w:ascii="Verdana" w:hAnsi="Verdana"/>
          <w:sz w:val="28"/>
          <w:szCs w:val="28"/>
        </w:rPr>
      </w:pPr>
    </w:p>
    <w:p w14:paraId="3A35660A" w14:textId="77777777" w:rsidR="007B15F1" w:rsidRPr="00801798" w:rsidRDefault="007B15F1" w:rsidP="00801798">
      <w:pPr>
        <w:pStyle w:val="Heading2"/>
        <w:numPr>
          <w:ilvl w:val="1"/>
          <w:numId w:val="5"/>
        </w:numPr>
        <w:ind w:left="1170" w:hanging="1170"/>
      </w:pPr>
      <w:bookmarkStart w:id="316" w:name="_Toc504289549"/>
      <w:r w:rsidRPr="00801798">
        <w:lastRenderedPageBreak/>
        <w:t>InitialSOM1CsurfMapName</w:t>
      </w:r>
      <w:bookmarkEnd w:id="316"/>
      <w:r w:rsidRPr="00801798">
        <w:tab/>
      </w:r>
      <w:r w:rsidRPr="00801798">
        <w:tab/>
      </w:r>
      <w:r w:rsidRPr="00801798">
        <w:tab/>
      </w:r>
    </w:p>
    <w:p w14:paraId="2D9867D9" w14:textId="77777777" w:rsidR="007B15F1" w:rsidRPr="00801798" w:rsidRDefault="007B15F1" w:rsidP="00801798">
      <w:pPr>
        <w:pStyle w:val="Heading2"/>
        <w:numPr>
          <w:ilvl w:val="1"/>
          <w:numId w:val="5"/>
        </w:numPr>
        <w:ind w:left="1170" w:hanging="1170"/>
      </w:pPr>
      <w:bookmarkStart w:id="317" w:name="_Toc504289550"/>
      <w:r w:rsidRPr="00801798">
        <w:t>InitialSOM1NsurfMapName</w:t>
      </w:r>
      <w:bookmarkEnd w:id="317"/>
      <w:r w:rsidRPr="00801798">
        <w:tab/>
      </w:r>
      <w:r w:rsidRPr="00801798">
        <w:tab/>
      </w:r>
      <w:r w:rsidRPr="00801798">
        <w:tab/>
      </w:r>
    </w:p>
    <w:p w14:paraId="4AD4BDFB" w14:textId="77777777" w:rsidR="007B15F1" w:rsidRPr="00801798" w:rsidRDefault="007B15F1" w:rsidP="00801798">
      <w:pPr>
        <w:pStyle w:val="Heading2"/>
        <w:numPr>
          <w:ilvl w:val="1"/>
          <w:numId w:val="5"/>
        </w:numPr>
        <w:ind w:left="1170" w:hanging="1170"/>
      </w:pPr>
      <w:bookmarkStart w:id="318" w:name="_Toc504289551"/>
      <w:r w:rsidRPr="00801798">
        <w:t>InitialSOM1CsoilMapName</w:t>
      </w:r>
      <w:bookmarkEnd w:id="318"/>
      <w:r w:rsidRPr="00801798">
        <w:tab/>
      </w:r>
      <w:r w:rsidRPr="00801798">
        <w:tab/>
      </w:r>
      <w:r w:rsidRPr="00801798">
        <w:tab/>
      </w:r>
    </w:p>
    <w:p w14:paraId="5E893154" w14:textId="77777777" w:rsidR="007B15F1" w:rsidRPr="00801798" w:rsidRDefault="007B15F1" w:rsidP="00801798">
      <w:pPr>
        <w:pStyle w:val="Heading2"/>
        <w:numPr>
          <w:ilvl w:val="1"/>
          <w:numId w:val="5"/>
        </w:numPr>
        <w:ind w:left="1170" w:hanging="1170"/>
      </w:pPr>
      <w:bookmarkStart w:id="319" w:name="_Toc504289552"/>
      <w:r w:rsidRPr="00801798">
        <w:t>InitialSOM1NsoilMapName</w:t>
      </w:r>
      <w:bookmarkEnd w:id="319"/>
      <w:r w:rsidRPr="00801798">
        <w:tab/>
      </w:r>
      <w:r w:rsidRPr="00801798">
        <w:tab/>
      </w:r>
      <w:r w:rsidRPr="00801798">
        <w:tab/>
      </w:r>
    </w:p>
    <w:p w14:paraId="503659FA" w14:textId="77777777" w:rsidR="007B15F1" w:rsidRPr="00801798" w:rsidRDefault="007B15F1" w:rsidP="00801798">
      <w:pPr>
        <w:pStyle w:val="Heading2"/>
        <w:numPr>
          <w:ilvl w:val="1"/>
          <w:numId w:val="5"/>
        </w:numPr>
        <w:ind w:left="1170" w:hanging="1170"/>
      </w:pPr>
      <w:bookmarkStart w:id="320" w:name="_Toc504289553"/>
      <w:r w:rsidRPr="00801798">
        <w:t>InitialSOM2CMapName</w:t>
      </w:r>
      <w:bookmarkEnd w:id="320"/>
      <w:r w:rsidRPr="00801798">
        <w:tab/>
      </w:r>
      <w:r w:rsidRPr="00801798">
        <w:tab/>
      </w:r>
      <w:r w:rsidRPr="00801798">
        <w:tab/>
      </w:r>
      <w:r w:rsidRPr="00801798">
        <w:tab/>
      </w:r>
    </w:p>
    <w:p w14:paraId="5026AC54" w14:textId="77777777" w:rsidR="007B15F1" w:rsidRPr="00801798" w:rsidRDefault="007B15F1" w:rsidP="00801798">
      <w:pPr>
        <w:pStyle w:val="Heading2"/>
        <w:numPr>
          <w:ilvl w:val="1"/>
          <w:numId w:val="5"/>
        </w:numPr>
        <w:ind w:left="1170" w:hanging="1170"/>
      </w:pPr>
      <w:bookmarkStart w:id="321" w:name="_Toc504289554"/>
      <w:r w:rsidRPr="00801798">
        <w:t>InitialSOM2NMapName</w:t>
      </w:r>
      <w:bookmarkEnd w:id="321"/>
      <w:r w:rsidRPr="00801798">
        <w:tab/>
      </w:r>
      <w:r w:rsidRPr="00801798">
        <w:tab/>
      </w:r>
      <w:r w:rsidRPr="00801798">
        <w:tab/>
      </w:r>
      <w:r w:rsidRPr="00801798">
        <w:tab/>
      </w:r>
    </w:p>
    <w:p w14:paraId="76ADEA8E" w14:textId="77777777" w:rsidR="007B15F1" w:rsidRPr="00801798" w:rsidRDefault="007B15F1" w:rsidP="00801798">
      <w:pPr>
        <w:pStyle w:val="Heading2"/>
        <w:numPr>
          <w:ilvl w:val="1"/>
          <w:numId w:val="5"/>
        </w:numPr>
        <w:ind w:left="1170" w:hanging="1170"/>
      </w:pPr>
      <w:bookmarkStart w:id="322" w:name="_Toc504289555"/>
      <w:r w:rsidRPr="00801798">
        <w:t>InitialSOM3CMapName</w:t>
      </w:r>
      <w:bookmarkEnd w:id="322"/>
      <w:r w:rsidRPr="00801798">
        <w:tab/>
      </w:r>
      <w:r w:rsidRPr="00801798">
        <w:tab/>
      </w:r>
      <w:r w:rsidRPr="00801798">
        <w:tab/>
      </w:r>
      <w:r w:rsidRPr="00801798">
        <w:tab/>
      </w:r>
    </w:p>
    <w:p w14:paraId="090C33D7" w14:textId="77777777" w:rsidR="007B15F1" w:rsidRPr="00801798" w:rsidRDefault="007B15F1" w:rsidP="00801798">
      <w:pPr>
        <w:pStyle w:val="Heading2"/>
        <w:numPr>
          <w:ilvl w:val="1"/>
          <w:numId w:val="5"/>
        </w:numPr>
        <w:ind w:left="1170" w:hanging="1170"/>
      </w:pPr>
      <w:bookmarkStart w:id="323" w:name="_Toc504289556"/>
      <w:r w:rsidRPr="00801798">
        <w:t>InitialSOM3NMapName</w:t>
      </w:r>
      <w:bookmarkEnd w:id="323"/>
      <w:r w:rsidRPr="00801798">
        <w:tab/>
      </w:r>
      <w:r w:rsidRPr="00801798">
        <w:tab/>
      </w:r>
      <w:r w:rsidRPr="00801798">
        <w:tab/>
      </w:r>
      <w:r w:rsidRPr="00801798">
        <w:tab/>
      </w:r>
    </w:p>
    <w:p w14:paraId="342D6219" w14:textId="77777777" w:rsidR="007B15F1" w:rsidRPr="00801798" w:rsidRDefault="007B15F1" w:rsidP="00801798">
      <w:pPr>
        <w:pStyle w:val="Heading2"/>
        <w:numPr>
          <w:ilvl w:val="1"/>
          <w:numId w:val="5"/>
        </w:numPr>
        <w:ind w:left="1170" w:hanging="1170"/>
      </w:pPr>
      <w:bookmarkStart w:id="324" w:name="_Toc504289557"/>
      <w:proofErr w:type="spellStart"/>
      <w:r w:rsidRPr="00801798">
        <w:t>InitialDeadWoodSurfaceMapName</w:t>
      </w:r>
      <w:bookmarkEnd w:id="324"/>
      <w:proofErr w:type="spellEnd"/>
      <w:r w:rsidRPr="00801798">
        <w:tab/>
      </w:r>
    </w:p>
    <w:p w14:paraId="4C192C41" w14:textId="77777777" w:rsidR="007B15F1" w:rsidRPr="00801798" w:rsidRDefault="007B15F1" w:rsidP="00801798">
      <w:pPr>
        <w:pStyle w:val="Heading2"/>
        <w:numPr>
          <w:ilvl w:val="1"/>
          <w:numId w:val="5"/>
        </w:numPr>
        <w:ind w:left="1170" w:hanging="1170"/>
      </w:pPr>
      <w:bookmarkStart w:id="325" w:name="_Toc504289558"/>
      <w:proofErr w:type="spellStart"/>
      <w:r w:rsidRPr="00801798">
        <w:t>InitialDeadWoodSoilMapName</w:t>
      </w:r>
      <w:bookmarkEnd w:id="325"/>
      <w:proofErr w:type="spellEnd"/>
      <w:r w:rsidRPr="00801798">
        <w:tab/>
      </w:r>
      <w:r w:rsidRPr="00801798">
        <w:tab/>
      </w:r>
    </w:p>
    <w:p w14:paraId="7CC384EA" w14:textId="77777777" w:rsidR="00D44B4E" w:rsidRDefault="00DE30D0">
      <w:pPr>
        <w:pStyle w:val="Heading2"/>
        <w:numPr>
          <w:ilvl w:val="1"/>
          <w:numId w:val="5"/>
        </w:numPr>
        <w:ind w:left="1170" w:hanging="1170"/>
      </w:pPr>
      <w:bookmarkStart w:id="326" w:name="_Toc504289559"/>
      <w:proofErr w:type="spellStart"/>
      <w:r>
        <w:t>CalibrateMode</w:t>
      </w:r>
      <w:bookmarkEnd w:id="326"/>
      <w:proofErr w:type="spellEnd"/>
    </w:p>
    <w:p w14:paraId="73CEF3E6" w14:textId="77777777" w:rsidR="00D44B4E" w:rsidRDefault="00DE30D0">
      <w:pPr>
        <w:spacing w:after="120"/>
        <w:ind w:left="1152" w:right="1008"/>
      </w:pPr>
      <w:r>
        <w:t xml:space="preserve">Determines whether the model </w:t>
      </w:r>
      <w:proofErr w:type="gramStart"/>
      <w:r>
        <w:t>is run in</w:t>
      </w:r>
      <w:proofErr w:type="gramEnd"/>
      <w:r>
        <w:t xml:space="preserve"> calibrate mode whereby additional parameters are added to a log file (“NECN-calibrate-log.csv”).  </w:t>
      </w:r>
      <w:r>
        <w:rPr>
          <w:b/>
        </w:rPr>
        <w:t>The calibrate mode should only be used when simulating a single site due to the volume of screen output.</w:t>
      </w:r>
      <w:r>
        <w:t xml:space="preserve">  The intention is to view output of additional parameters, such as what factors are limiting growth at each time step.  </w:t>
      </w:r>
    </w:p>
    <w:p w14:paraId="2EF306B0" w14:textId="77777777" w:rsidR="00D44B4E" w:rsidRDefault="00DE30D0">
      <w:pPr>
        <w:pStyle w:val="Heading2"/>
        <w:numPr>
          <w:ilvl w:val="1"/>
          <w:numId w:val="5"/>
        </w:numPr>
        <w:ind w:left="1170" w:hanging="1170"/>
      </w:pPr>
      <w:bookmarkStart w:id="327" w:name="_Toc504289560"/>
      <w:r>
        <w:t>Water Decay Function</w:t>
      </w:r>
      <w:bookmarkEnd w:id="327"/>
    </w:p>
    <w:p w14:paraId="3C545D70" w14:textId="77777777" w:rsidR="00D44B4E" w:rsidRDefault="00DE30D0">
      <w:pPr>
        <w:spacing w:after="120"/>
        <w:ind w:left="1152" w:right="1008"/>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0B9160D1" w14:textId="77777777" w:rsidR="00D44B4E" w:rsidRDefault="00DE30D0">
      <w:pPr>
        <w:spacing w:after="120"/>
        <w:ind w:left="1152" w:right="1008"/>
      </w:pPr>
      <w:r>
        <w:t>Options:  “Linear” or “Ratio”</w:t>
      </w:r>
    </w:p>
    <w:p w14:paraId="633BDE35" w14:textId="77777777" w:rsidR="00D44B4E" w:rsidRDefault="00DE30D0">
      <w:pPr>
        <w:spacing w:after="120"/>
        <w:ind w:left="1152" w:right="1008"/>
      </w:pPr>
      <w:r>
        <w:rPr>
          <w:b/>
          <w:i/>
        </w:rPr>
        <w:lastRenderedPageBreak/>
        <w:t>User Tip:</w:t>
      </w:r>
      <w:r>
        <w:t xml:space="preserve">  Linear is generally appropriate for sandy soils</w:t>
      </w:r>
      <w:proofErr w:type="gramStart"/>
      <w:r>
        <w:t>;</w:t>
      </w:r>
      <w:proofErr w:type="gramEnd"/>
      <w:r>
        <w:t xml:space="preserve"> ratio for more mesic soils.</w:t>
      </w:r>
    </w:p>
    <w:p w14:paraId="0AC87E82" w14:textId="77777777" w:rsidR="00D44B4E" w:rsidRDefault="00DE30D0">
      <w:pPr>
        <w:pStyle w:val="Heading2"/>
        <w:numPr>
          <w:ilvl w:val="1"/>
          <w:numId w:val="5"/>
        </w:numPr>
        <w:ind w:left="1170" w:hanging="1170"/>
      </w:pPr>
      <w:bookmarkStart w:id="328" w:name="_Toc504289561"/>
      <w:r>
        <w:t>Probability of Establishment Adjustment</w:t>
      </w:r>
      <w:bookmarkEnd w:id="328"/>
      <w:r>
        <w:t xml:space="preserve"> </w:t>
      </w:r>
    </w:p>
    <w:p w14:paraId="48AA003E" w14:textId="77777777" w:rsidR="00D44B4E" w:rsidRDefault="00DE30D0">
      <w:pPr>
        <w:spacing w:after="120"/>
        <w:ind w:left="1152" w:right="1008"/>
      </w:pPr>
      <w:r>
        <w:t>This optional parameter adjusts the probability of establishment.  The default value is one.</w:t>
      </w:r>
    </w:p>
    <w:p w14:paraId="3CD81B26" w14:textId="77777777" w:rsidR="00D44B4E" w:rsidRDefault="00DE30D0">
      <w:pPr>
        <w:spacing w:after="120"/>
        <w:ind w:left="1152" w:right="1008"/>
      </w:pPr>
      <w:r>
        <w:rPr>
          <w:b/>
          <w:i/>
        </w:rPr>
        <w:t>User Tip:</w:t>
      </w:r>
      <w:r>
        <w:t xml:space="preserve">  This value can be reduced (&lt;1) if regeneration rates are too high.  This is particularly useful when changing the successional time step- e.g. changing from a 5-year time step to a 1-year time step.  For example, if you want regeneration at a 1-year successional time step to be equivalent to 5-year time step values, a value of 0.2 (1/5) would be most appropriate when using a 1-year time step.  </w:t>
      </w:r>
    </w:p>
    <w:p w14:paraId="4996455D" w14:textId="77777777" w:rsidR="00E84742" w:rsidRDefault="00E84742">
      <w:pPr>
        <w:spacing w:after="120"/>
        <w:ind w:left="1152" w:right="1008"/>
      </w:pPr>
    </w:p>
    <w:p w14:paraId="24EFE258" w14:textId="77777777" w:rsidR="00E84742" w:rsidRPr="00801798" w:rsidRDefault="00E84742" w:rsidP="00801798">
      <w:pPr>
        <w:pStyle w:val="Heading2"/>
        <w:numPr>
          <w:ilvl w:val="1"/>
          <w:numId w:val="5"/>
        </w:numPr>
        <w:ind w:left="1170" w:hanging="1170"/>
      </w:pPr>
      <w:bookmarkStart w:id="329" w:name="_Toc504289562"/>
      <w:proofErr w:type="spellStart"/>
      <w:r w:rsidRPr="00801798">
        <w:t>InitialMineralN</w:t>
      </w:r>
      <w:bookmarkEnd w:id="329"/>
      <w:proofErr w:type="spellEnd"/>
    </w:p>
    <w:p w14:paraId="21CB107A" w14:textId="77777777" w:rsidR="00E84742" w:rsidRDefault="00E84742">
      <w:pPr>
        <w:spacing w:after="120"/>
        <w:ind w:left="1152" w:right="1008"/>
        <w:rPr>
          <w:rFonts w:ascii="Verdana" w:hAnsi="Verdana"/>
          <w:sz w:val="28"/>
          <w:szCs w:val="28"/>
        </w:rPr>
      </w:pPr>
    </w:p>
    <w:p w14:paraId="0643EF3E" w14:textId="67328619" w:rsidR="00F27B7C" w:rsidRPr="00801798" w:rsidRDefault="00F27B7C" w:rsidP="00801798">
      <w:pPr>
        <w:pStyle w:val="Heading2"/>
        <w:numPr>
          <w:ilvl w:val="1"/>
          <w:numId w:val="5"/>
        </w:numPr>
        <w:ind w:left="1170" w:hanging="1170"/>
      </w:pPr>
      <w:bookmarkStart w:id="330" w:name="_Toc504289563"/>
      <w:r w:rsidRPr="00801798">
        <w:t>Nitrogen Inputs- Slope, Intercept</w:t>
      </w:r>
      <w:bookmarkEnd w:id="330"/>
    </w:p>
    <w:p w14:paraId="773DC59B" w14:textId="77777777" w:rsidR="00F27B7C" w:rsidRDefault="00F27B7C" w:rsidP="00F27B7C">
      <w:pPr>
        <w:spacing w:after="120"/>
        <w:ind w:left="1152" w:right="1008"/>
      </w:pPr>
      <w:r>
        <w:t xml:space="preserve">Determines N deposition rates (including wet deposition, dry deposition, non-symbiotic fixation and N fertilization) using simple regression: </w:t>
      </w:r>
    </w:p>
    <w:p w14:paraId="17D2D255" w14:textId="77777777" w:rsidR="00F27B7C" w:rsidRDefault="00F27B7C" w:rsidP="00F27B7C">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DDBC6A5" w14:textId="77777777" w:rsidR="00F27B7C" w:rsidRDefault="00F27B7C" w:rsidP="00F27B7C">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43607185" w14:textId="77777777" w:rsidR="00F27B7C" w:rsidRDefault="00F27B7C" w:rsidP="00F27B7C">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EF358A2" w14:textId="77777777" w:rsidR="00E84742" w:rsidRDefault="00E84742" w:rsidP="00E84742">
      <w:pPr>
        <w:spacing w:after="120"/>
        <w:ind w:left="1152" w:right="1008"/>
        <w:rPr>
          <w:rFonts w:ascii="Verdana" w:hAnsi="Verdana"/>
          <w:sz w:val="28"/>
          <w:szCs w:val="28"/>
        </w:rPr>
      </w:pPr>
    </w:p>
    <w:p w14:paraId="189C0882" w14:textId="77777777" w:rsidR="00E84742" w:rsidRPr="00801798" w:rsidRDefault="00E84742" w:rsidP="00801798">
      <w:pPr>
        <w:pStyle w:val="Heading2"/>
        <w:numPr>
          <w:ilvl w:val="1"/>
          <w:numId w:val="5"/>
        </w:numPr>
        <w:ind w:left="1170" w:hanging="1170"/>
      </w:pPr>
      <w:bookmarkStart w:id="331" w:name="_Toc504289564"/>
      <w:r w:rsidRPr="00801798">
        <w:lastRenderedPageBreak/>
        <w:t>Latitude</w:t>
      </w:r>
      <w:bookmarkEnd w:id="331"/>
      <w:r w:rsidRPr="00801798">
        <w:tab/>
      </w:r>
      <w:r w:rsidRPr="00801798">
        <w:tab/>
      </w:r>
      <w:r w:rsidRPr="00801798">
        <w:tab/>
      </w:r>
      <w:r w:rsidRPr="00801798">
        <w:tab/>
      </w:r>
    </w:p>
    <w:p w14:paraId="3C444477" w14:textId="77777777" w:rsidR="00E84742" w:rsidRPr="00801798" w:rsidRDefault="00E84742" w:rsidP="00801798">
      <w:pPr>
        <w:pStyle w:val="Heading2"/>
        <w:numPr>
          <w:ilvl w:val="1"/>
          <w:numId w:val="5"/>
        </w:numPr>
        <w:ind w:left="1170" w:hanging="1170"/>
      </w:pPr>
      <w:bookmarkStart w:id="332" w:name="_Toc504289565"/>
      <w:proofErr w:type="spellStart"/>
      <w:r w:rsidRPr="00801798">
        <w:t>DenitrificationRate</w:t>
      </w:r>
      <w:bookmarkEnd w:id="332"/>
      <w:proofErr w:type="spellEnd"/>
      <w:r w:rsidRPr="00801798">
        <w:tab/>
      </w:r>
      <w:r w:rsidRPr="00801798">
        <w:tab/>
      </w:r>
    </w:p>
    <w:p w14:paraId="749DF67F" w14:textId="77777777" w:rsidR="00E84742" w:rsidRPr="00801798" w:rsidRDefault="00E84742" w:rsidP="00801798">
      <w:pPr>
        <w:pStyle w:val="Heading2"/>
        <w:numPr>
          <w:ilvl w:val="1"/>
          <w:numId w:val="5"/>
        </w:numPr>
        <w:ind w:left="1170" w:hanging="1170"/>
      </w:pPr>
      <w:bookmarkStart w:id="333" w:name="_Toc504289566"/>
      <w:proofErr w:type="spellStart"/>
      <w:r w:rsidRPr="00801798">
        <w:t>DecayRateSurf</w:t>
      </w:r>
      <w:bookmarkEnd w:id="333"/>
      <w:proofErr w:type="spellEnd"/>
      <w:r w:rsidRPr="00801798">
        <w:tab/>
      </w:r>
      <w:r w:rsidRPr="00801798">
        <w:tab/>
      </w:r>
      <w:r w:rsidRPr="00801798">
        <w:tab/>
      </w:r>
    </w:p>
    <w:p w14:paraId="6D942051" w14:textId="77777777" w:rsidR="00E84742" w:rsidRPr="00801798" w:rsidRDefault="00E84742" w:rsidP="00801798">
      <w:pPr>
        <w:pStyle w:val="Heading2"/>
        <w:numPr>
          <w:ilvl w:val="1"/>
          <w:numId w:val="5"/>
        </w:numPr>
        <w:ind w:left="1170" w:hanging="1170"/>
      </w:pPr>
      <w:bookmarkStart w:id="334" w:name="_Toc504289567"/>
      <w:r w:rsidRPr="00801798">
        <w:t>DecayRateSOM1</w:t>
      </w:r>
      <w:bookmarkEnd w:id="334"/>
      <w:r w:rsidRPr="00801798">
        <w:tab/>
      </w:r>
      <w:r w:rsidRPr="00801798">
        <w:tab/>
      </w:r>
      <w:r w:rsidRPr="00801798">
        <w:tab/>
      </w:r>
    </w:p>
    <w:p w14:paraId="6FC27322" w14:textId="77777777" w:rsidR="00E84742" w:rsidRPr="00801798" w:rsidRDefault="00E84742" w:rsidP="00801798">
      <w:pPr>
        <w:pStyle w:val="Heading2"/>
        <w:numPr>
          <w:ilvl w:val="1"/>
          <w:numId w:val="5"/>
        </w:numPr>
        <w:ind w:left="1170" w:hanging="1170"/>
      </w:pPr>
      <w:bookmarkStart w:id="335" w:name="_Toc504289568"/>
      <w:r w:rsidRPr="00801798">
        <w:t>DecayRateSOM2</w:t>
      </w:r>
      <w:bookmarkEnd w:id="335"/>
      <w:r w:rsidRPr="00801798">
        <w:tab/>
      </w:r>
      <w:r w:rsidRPr="00801798">
        <w:tab/>
      </w:r>
      <w:r w:rsidRPr="00801798">
        <w:tab/>
      </w:r>
    </w:p>
    <w:p w14:paraId="6A96C8C5" w14:textId="77777777" w:rsidR="0041050D" w:rsidRDefault="00E84742" w:rsidP="00801798">
      <w:pPr>
        <w:pStyle w:val="Heading2"/>
        <w:numPr>
          <w:ilvl w:val="1"/>
          <w:numId w:val="5"/>
        </w:numPr>
        <w:ind w:left="1170" w:hanging="1170"/>
      </w:pPr>
      <w:bookmarkStart w:id="336" w:name="_Toc504289569"/>
      <w:r w:rsidRPr="00E84742">
        <w:t>DecayRateSOM3</w:t>
      </w:r>
      <w:r w:rsidRPr="00E84742">
        <w:tab/>
      </w:r>
      <w:r w:rsidRPr="00E84742">
        <w:tab/>
      </w:r>
      <w:r w:rsidRPr="00E84742">
        <w:tab/>
      </w:r>
    </w:p>
    <w:p w14:paraId="71724A84" w14:textId="02AE0F8A" w:rsidR="00E84742" w:rsidRPr="00801798" w:rsidRDefault="00E84742" w:rsidP="00801798">
      <w:pPr>
        <w:pStyle w:val="Heading2"/>
        <w:numPr>
          <w:ilvl w:val="1"/>
          <w:numId w:val="5"/>
        </w:numPr>
        <w:ind w:left="1170" w:hanging="1170"/>
      </w:pPr>
      <w:proofErr w:type="spellStart"/>
      <w:r w:rsidRPr="00801798">
        <w:t>MaximumLAI</w:t>
      </w:r>
      <w:bookmarkEnd w:id="336"/>
      <w:proofErr w:type="spellEnd"/>
    </w:p>
    <w:p w14:paraId="48A1A43C" w14:textId="77777777" w:rsidR="00E84742" w:rsidRPr="00801798" w:rsidRDefault="00E84742" w:rsidP="00E84742">
      <w:pPr>
        <w:spacing w:after="120"/>
        <w:ind w:left="1152" w:right="1008"/>
        <w:rPr>
          <w:rFonts w:ascii="Verdana" w:hAnsi="Verdana"/>
          <w:sz w:val="28"/>
          <w:szCs w:val="28"/>
        </w:rPr>
      </w:pPr>
    </w:p>
    <w:p w14:paraId="55F861A6" w14:textId="77777777" w:rsidR="00D44B4E" w:rsidRDefault="00DE30D0">
      <w:pPr>
        <w:pStyle w:val="Heading2"/>
        <w:numPr>
          <w:ilvl w:val="1"/>
          <w:numId w:val="5"/>
        </w:numPr>
        <w:ind w:left="1170" w:hanging="1170"/>
      </w:pPr>
      <w:bookmarkStart w:id="337" w:name="3tbugp1" w:colFirst="0" w:colLast="0"/>
      <w:bookmarkStart w:id="338" w:name="46r0co2" w:colFirst="0" w:colLast="0"/>
      <w:bookmarkStart w:id="339" w:name="_Toc504289570"/>
      <w:bookmarkEnd w:id="337"/>
      <w:bookmarkEnd w:id="338"/>
      <w:proofErr w:type="spellStart"/>
      <w:r>
        <w:t>LightEstablishmentTable</w:t>
      </w:r>
      <w:bookmarkEnd w:id="339"/>
      <w:proofErr w:type="spellEnd"/>
    </w:p>
    <w:p w14:paraId="34C6F8DE" w14:textId="77777777" w:rsidR="00D44B4E" w:rsidRDefault="00DE30D0">
      <w:pPr>
        <w:spacing w:after="120"/>
        <w:ind w:left="1152" w:right="1008"/>
      </w:pPr>
      <w:r>
        <w:t>This table allows the user to control site-scale P</w:t>
      </w:r>
      <w:r>
        <w:rPr>
          <w:vertAlign w:val="subscript"/>
        </w:rPr>
        <w:t>EST</w:t>
      </w:r>
      <w:r>
        <w:t xml:space="preserve"> dependent upon species light requirements (i.e., shade class) and available light.  For example, if a species is mid-tolerant of low light (light requirement = 3) and the available light class is </w:t>
      </w:r>
      <w:proofErr w:type="gramStart"/>
      <w:r>
        <w:t>5</w:t>
      </w:r>
      <w:proofErr w:type="gramEnd"/>
      <w:r>
        <w:t xml:space="preserve"> (very low light), the probability may be low but not zero.  If the user indicates a low probability, then there would still some small chance that a mid-tolerant can become </w:t>
      </w:r>
      <w:proofErr w:type="gramStart"/>
      <w:r>
        <w:t>established</w:t>
      </w:r>
      <w:proofErr w:type="gramEnd"/>
      <w:r>
        <w:t xml:space="preserve"> as may be the case in small gaps.</w:t>
      </w:r>
    </w:p>
    <w:p w14:paraId="3863F11C" w14:textId="77777777" w:rsidR="00D44B4E" w:rsidRDefault="00DE30D0">
      <w:pPr>
        <w:pStyle w:val="Heading2"/>
        <w:numPr>
          <w:ilvl w:val="1"/>
          <w:numId w:val="5"/>
        </w:numPr>
        <w:ind w:left="1170" w:hanging="1170"/>
      </w:pPr>
      <w:bookmarkStart w:id="340" w:name="_Toc504289571"/>
      <w:proofErr w:type="spellStart"/>
      <w:r>
        <w:t>SpeciesParameters</w:t>
      </w:r>
      <w:proofErr w:type="spellEnd"/>
      <w:r>
        <w:t xml:space="preserve"> Table</w:t>
      </w:r>
      <w:bookmarkEnd w:id="340"/>
    </w:p>
    <w:p w14:paraId="6D257E69" w14:textId="77777777" w:rsidR="00D44B4E" w:rsidRDefault="00DE30D0">
      <w:pPr>
        <w:spacing w:after="120"/>
        <w:ind w:left="1152" w:right="1008"/>
      </w:pPr>
      <w:r>
        <w:t>This table contains species’ physiological parameters.  Each row in the table has the parameters for one species.  Every active species must have an entry.</w:t>
      </w:r>
    </w:p>
    <w:p w14:paraId="526F67AC" w14:textId="77777777" w:rsidR="00D44B4E" w:rsidRDefault="00DE30D0">
      <w:pPr>
        <w:pStyle w:val="Heading3"/>
        <w:numPr>
          <w:ilvl w:val="2"/>
          <w:numId w:val="5"/>
        </w:numPr>
        <w:ind w:left="1170" w:hanging="1170"/>
      </w:pPr>
      <w:bookmarkStart w:id="341" w:name="_Toc504289572"/>
      <w:r>
        <w:t>Species</w:t>
      </w:r>
      <w:bookmarkEnd w:id="341"/>
    </w:p>
    <w:p w14:paraId="16E9101F" w14:textId="77777777" w:rsidR="00D44B4E" w:rsidRDefault="00DE30D0">
      <w:pPr>
        <w:spacing w:after="120"/>
        <w:ind w:left="1152" w:right="1008"/>
      </w:pPr>
      <w:r>
        <w:t xml:space="preserve">The species </w:t>
      </w:r>
      <w:proofErr w:type="gramStart"/>
      <w:r>
        <w:t>must be defined</w:t>
      </w:r>
      <w:proofErr w:type="gramEnd"/>
      <w:r>
        <w:t xml:space="preserve"> in the species input file (see chapter 5 in the </w:t>
      </w:r>
      <w:r>
        <w:rPr>
          <w:i/>
        </w:rPr>
        <w:t>LANDIS-II Model User Guide</w:t>
      </w:r>
      <w:r>
        <w:t>).  Species may appear in any order.</w:t>
      </w:r>
    </w:p>
    <w:p w14:paraId="061C388D" w14:textId="77777777" w:rsidR="00D44B4E" w:rsidRDefault="00DE30D0">
      <w:pPr>
        <w:pStyle w:val="Heading3"/>
        <w:numPr>
          <w:ilvl w:val="2"/>
          <w:numId w:val="5"/>
        </w:numPr>
        <w:ind w:left="1170" w:hanging="1170"/>
      </w:pPr>
      <w:bookmarkStart w:id="342" w:name="_Toc504289573"/>
      <w:r>
        <w:lastRenderedPageBreak/>
        <w:t>Functional Type</w:t>
      </w:r>
      <w:bookmarkEnd w:id="342"/>
    </w:p>
    <w:p w14:paraId="03B2310C" w14:textId="77777777" w:rsidR="00D44B4E" w:rsidRDefault="00DE30D0">
      <w:pPr>
        <w:spacing w:after="120"/>
        <w:ind w:left="1152" w:right="1008"/>
      </w:pPr>
      <w:r>
        <w:t xml:space="preserve">This is an index into the </w:t>
      </w:r>
      <w:proofErr w:type="spellStart"/>
      <w:r>
        <w:rPr>
          <w:rFonts w:ascii="Courier New" w:eastAsia="Courier New" w:hAnsi="Courier New" w:cs="Courier New"/>
        </w:rPr>
        <w:t>FunctionalTypeParameters</w:t>
      </w:r>
      <w:proofErr w:type="spellEnd"/>
      <w:r>
        <w:t xml:space="preserve"> table, below.</w:t>
      </w:r>
    </w:p>
    <w:p w14:paraId="66105932" w14:textId="77777777" w:rsidR="00D44B4E" w:rsidRDefault="00DE30D0">
      <w:pPr>
        <w:pStyle w:val="Heading3"/>
        <w:numPr>
          <w:ilvl w:val="2"/>
          <w:numId w:val="5"/>
        </w:numPr>
        <w:ind w:left="1170" w:hanging="1170"/>
      </w:pPr>
      <w:bookmarkStart w:id="343" w:name="_Toc504289574"/>
      <w:r>
        <w:t>Nitrogen Fixers</w:t>
      </w:r>
      <w:bookmarkEnd w:id="343"/>
    </w:p>
    <w:p w14:paraId="1C3ACA14" w14:textId="77777777" w:rsidR="00D44B4E" w:rsidRDefault="00DE30D0">
      <w:pPr>
        <w:spacing w:after="120"/>
        <w:ind w:left="1152" w:right="1008"/>
      </w:pPr>
      <w:r>
        <w:t xml:space="preserve">This should be either yes (Y) or no (N), depending on whether the species can fix N.  </w:t>
      </w:r>
    </w:p>
    <w:p w14:paraId="16671EDC" w14:textId="77777777" w:rsidR="00D44B4E" w:rsidRDefault="00DE30D0">
      <w:pPr>
        <w:pStyle w:val="Heading3"/>
        <w:numPr>
          <w:ilvl w:val="2"/>
          <w:numId w:val="5"/>
        </w:numPr>
        <w:ind w:left="1170" w:hanging="1170"/>
      </w:pPr>
      <w:bookmarkStart w:id="344" w:name="_Toc504289575"/>
      <w:r>
        <w:t>GDD minimum/maximum</w:t>
      </w:r>
      <w:bookmarkEnd w:id="344"/>
    </w:p>
    <w:p w14:paraId="0D179D3D" w14:textId="77777777" w:rsidR="00D44B4E" w:rsidRDefault="00DE30D0">
      <w:pPr>
        <w:spacing w:after="120"/>
        <w:ind w:left="1152" w:right="1008"/>
      </w:pPr>
      <w:r>
        <w:t>Growing Degree Day (</w:t>
      </w:r>
      <w:proofErr w:type="gramStart"/>
      <w:r>
        <w:t>GDD)</w:t>
      </w:r>
      <w:proofErr w:type="gramEnd"/>
      <w:r>
        <w:t xml:space="preserve"> maximum and minimum are used to define a species climatic envelope following the algorithm by </w:t>
      </w:r>
      <w:proofErr w:type="spellStart"/>
      <w:r>
        <w:t>Botkin</w:t>
      </w:r>
      <w:proofErr w:type="spellEnd"/>
      <w:r>
        <w:t xml:space="preserve"> (1973).  GDD </w:t>
      </w:r>
      <w:proofErr w:type="gramStart"/>
      <w:r>
        <w:t>is calculated</w:t>
      </w:r>
      <w:proofErr w:type="gramEnd"/>
      <w:r>
        <w:t xml:space="preserve"> on a 5°C base.</w:t>
      </w:r>
    </w:p>
    <w:p w14:paraId="5DF7F34B" w14:textId="77777777" w:rsidR="00D44B4E" w:rsidRDefault="00DE30D0">
      <w:pPr>
        <w:pStyle w:val="Heading3"/>
        <w:numPr>
          <w:ilvl w:val="2"/>
          <w:numId w:val="5"/>
        </w:numPr>
        <w:ind w:left="1170" w:hanging="1170"/>
      </w:pPr>
      <w:bookmarkStart w:id="345" w:name="_Toc504289576"/>
      <w:r>
        <w:t>Minimum January Temperature</w:t>
      </w:r>
      <w:bookmarkEnd w:id="345"/>
    </w:p>
    <w:p w14:paraId="0C3D5EB0" w14:textId="77777777" w:rsidR="00D44B4E" w:rsidRDefault="00DE30D0">
      <w:pPr>
        <w:spacing w:after="120"/>
        <w:ind w:left="1152" w:right="1008"/>
      </w:pPr>
      <w:r>
        <w:t>A species has a minimum tolerable January temperature (the mean of January nights).  If the stochastically generated January minimum temperature is below the minimum, a species cannot establish.  Units:  degrees Celsius.</w:t>
      </w:r>
    </w:p>
    <w:p w14:paraId="296642A2" w14:textId="77777777" w:rsidR="00D44B4E" w:rsidRDefault="00DE30D0">
      <w:pPr>
        <w:pStyle w:val="Heading3"/>
        <w:numPr>
          <w:ilvl w:val="2"/>
          <w:numId w:val="5"/>
        </w:numPr>
        <w:ind w:left="1170" w:hanging="1170"/>
      </w:pPr>
      <w:bookmarkStart w:id="346" w:name="_Toc504289577"/>
      <w:r>
        <w:t>Maximum Allowable Drought</w:t>
      </w:r>
      <w:bookmarkEnd w:id="346"/>
    </w:p>
    <w:p w14:paraId="5316F946" w14:textId="77777777" w:rsidR="00D44B4E" w:rsidRDefault="00DE30D0">
      <w:pPr>
        <w:spacing w:after="120"/>
        <w:ind w:left="1152" w:right="1008"/>
      </w:pPr>
      <w:r>
        <w:t>If available water falls below zero for a percent of the growing season greater than this value, a species cannot establish.  Units:  fraction of the growing season (0.0 – 1.0). Lower values indicate species whose establishment is more sensitive to drought.</w:t>
      </w:r>
    </w:p>
    <w:p w14:paraId="3365C3A7" w14:textId="77777777" w:rsidR="00D44B4E" w:rsidRDefault="00DE30D0">
      <w:pPr>
        <w:pStyle w:val="Heading3"/>
        <w:numPr>
          <w:ilvl w:val="2"/>
          <w:numId w:val="5"/>
        </w:numPr>
        <w:ind w:left="1170" w:hanging="1170"/>
      </w:pPr>
      <w:bookmarkStart w:id="347" w:name="_Toc504289578"/>
      <w:r>
        <w:t>Leaf Longevity</w:t>
      </w:r>
      <w:bookmarkEnd w:id="347"/>
    </w:p>
    <w:p w14:paraId="620FB39C" w14:textId="77777777" w:rsidR="00D44B4E" w:rsidRDefault="00DE30D0">
      <w:pPr>
        <w:spacing w:after="120"/>
        <w:ind w:left="1152" w:right="1008"/>
      </w:pPr>
      <w:r>
        <w:rPr>
          <w:rFonts w:ascii="Gungsuh" w:eastAsia="Gungsuh" w:hAnsi="Gungsuh" w:cs="Gungsuh"/>
        </w:rPr>
        <w:t>This parameter is the average longevity of a leaf or needle.  Value: 1.0 ≤ decimal number ≤ 10.0.  Units: years.</w:t>
      </w:r>
    </w:p>
    <w:p w14:paraId="0F6A4EA0" w14:textId="77777777" w:rsidR="00D44B4E" w:rsidRDefault="00DE30D0">
      <w:pPr>
        <w:pStyle w:val="Heading3"/>
        <w:numPr>
          <w:ilvl w:val="2"/>
          <w:numId w:val="5"/>
        </w:numPr>
        <w:ind w:left="1170" w:hanging="1170"/>
      </w:pPr>
      <w:bookmarkStart w:id="348" w:name="_Toc504289579"/>
      <w:proofErr w:type="spellStart"/>
      <w:r>
        <w:t>Epicormic</w:t>
      </w:r>
      <w:proofErr w:type="spellEnd"/>
      <w:r>
        <w:t xml:space="preserve"> </w:t>
      </w:r>
      <w:proofErr w:type="spellStart"/>
      <w:r>
        <w:t>resprouting</w:t>
      </w:r>
      <w:bookmarkEnd w:id="348"/>
      <w:proofErr w:type="spellEnd"/>
    </w:p>
    <w:p w14:paraId="7C5719A0" w14:textId="77777777" w:rsidR="00D44B4E" w:rsidRDefault="00DE30D0">
      <w:pPr>
        <w:spacing w:after="120"/>
        <w:ind w:left="1152" w:right="1008"/>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w:t>
      </w:r>
      <w:proofErr w:type="gramStart"/>
      <w:r>
        <w:t>;</w:t>
      </w:r>
      <w:proofErr w:type="gramEnd"/>
      <w:r>
        <w:t xml:space="preserve"> yes, no.</w:t>
      </w:r>
    </w:p>
    <w:p w14:paraId="347F1699" w14:textId="77777777" w:rsidR="00D44B4E" w:rsidRDefault="00DE30D0">
      <w:pPr>
        <w:pStyle w:val="Heading3"/>
        <w:numPr>
          <w:ilvl w:val="2"/>
          <w:numId w:val="5"/>
        </w:numPr>
        <w:ind w:left="1170" w:hanging="1170"/>
      </w:pPr>
      <w:bookmarkStart w:id="349" w:name="_Toc504289580"/>
      <w:r>
        <w:t>Lignin:  Leaf, Fine Root, Wood, Coarse Root</w:t>
      </w:r>
      <w:bookmarkEnd w:id="349"/>
    </w:p>
    <w:p w14:paraId="0A92AEA5" w14:textId="77777777" w:rsidR="00D44B4E" w:rsidRDefault="00DE30D0">
      <w:pPr>
        <w:spacing w:after="120"/>
        <w:ind w:left="1152" w:right="1008"/>
      </w:pPr>
      <w:r>
        <w:rPr>
          <w:rFonts w:ascii="Gungsuh" w:eastAsia="Gungsuh" w:hAnsi="Gungsuh" w:cs="Gungsuh"/>
        </w:rPr>
        <w:t xml:space="preserve">The fraction of lignin in each plant component (leaf, fine root, wood, and coarse root) per species.  Value:  </w:t>
      </w:r>
      <w:proofErr w:type="gramStart"/>
      <w:r>
        <w:rPr>
          <w:rFonts w:ascii="Gungsuh" w:eastAsia="Gungsuh" w:hAnsi="Gungsuh" w:cs="Gungsuh"/>
        </w:rPr>
        <w:t>0.0  ≤</w:t>
      </w:r>
      <w:proofErr w:type="gramEnd"/>
      <w:r>
        <w:rPr>
          <w:rFonts w:ascii="Gungsuh" w:eastAsia="Gungsuh" w:hAnsi="Gungsuh" w:cs="Gungsuh"/>
        </w:rPr>
        <w:t xml:space="preserve"> decimal number ≤ 1.0.</w:t>
      </w:r>
    </w:p>
    <w:p w14:paraId="3842B939" w14:textId="77777777" w:rsidR="00D44B4E" w:rsidRDefault="00DE30D0">
      <w:pPr>
        <w:pStyle w:val="Heading3"/>
        <w:numPr>
          <w:ilvl w:val="2"/>
          <w:numId w:val="5"/>
        </w:numPr>
        <w:ind w:left="1170" w:hanging="1170"/>
      </w:pPr>
      <w:bookmarkStart w:id="350" w:name="_Toc504289581"/>
      <w:r>
        <w:lastRenderedPageBreak/>
        <w:t>CN Ratios:  Leaf, Fine Root, Wood, Coarse Root, Litter</w:t>
      </w:r>
      <w:bookmarkEnd w:id="350"/>
    </w:p>
    <w:p w14:paraId="72C88BE8" w14:textId="77777777" w:rsidR="00D44B4E" w:rsidRDefault="00DE30D0">
      <w:pPr>
        <w:spacing w:after="120"/>
        <w:ind w:left="1152" w:right="1008"/>
      </w:pPr>
      <w:r>
        <w:t xml:space="preserve">The carbon to nitrogen ratios for leaf, fine root, wood, coarse root, and litter components.  The difference between leaf and litter CN ratios represents the amount of N that </w:t>
      </w:r>
      <w:proofErr w:type="gramStart"/>
      <w:r>
        <w:t>is resorbed</w:t>
      </w:r>
      <w:proofErr w:type="gramEnd"/>
      <w:r>
        <w:t xml:space="preserve"> (i.e. </w:t>
      </w:r>
      <w:proofErr w:type="spellStart"/>
      <w:r>
        <w:t>retranslocated</w:t>
      </w:r>
      <w:proofErr w:type="spellEnd"/>
      <w:r>
        <w:t>) prior to leaf mortality.</w:t>
      </w:r>
    </w:p>
    <w:p w14:paraId="12AC3912" w14:textId="77777777" w:rsidR="00D44B4E" w:rsidRDefault="00DE30D0">
      <w:pPr>
        <w:spacing w:after="120"/>
        <w:ind w:left="1152" w:right="1008"/>
      </w:pPr>
      <w:r>
        <w:rPr>
          <w:b/>
        </w:rPr>
        <w:t>Note</w:t>
      </w:r>
      <w:r>
        <w:t xml:space="preserve">:  </w:t>
      </w:r>
      <w:r>
        <w:rPr>
          <w:i/>
        </w:rPr>
        <w:t xml:space="preserve">For </w:t>
      </w:r>
      <w:proofErr w:type="spellStart"/>
      <w:r>
        <w:rPr>
          <w:i/>
        </w:rPr>
        <w:t>retranslocation</w:t>
      </w:r>
      <w:proofErr w:type="spellEnd"/>
      <w:r>
        <w:rPr>
          <w:i/>
        </w:rPr>
        <w:t xml:space="preserve"> to work properly, litter CN </w:t>
      </w:r>
      <w:r>
        <w:rPr>
          <w:b/>
          <w:i/>
        </w:rPr>
        <w:t>must be</w:t>
      </w:r>
      <w:r>
        <w:rPr>
          <w:i/>
        </w:rPr>
        <w:t xml:space="preserve"> higher than leaf CN for each species.</w:t>
      </w:r>
    </w:p>
    <w:p w14:paraId="74162FB1" w14:textId="77777777" w:rsidR="00D44B4E" w:rsidRDefault="00DE30D0">
      <w:pPr>
        <w:pStyle w:val="Heading2"/>
        <w:numPr>
          <w:ilvl w:val="1"/>
          <w:numId w:val="5"/>
        </w:numPr>
        <w:ind w:left="1170" w:hanging="1170"/>
      </w:pPr>
      <w:bookmarkStart w:id="351" w:name="_Toc504289582"/>
      <w:r>
        <w:t>Functional Group Parameters</w:t>
      </w:r>
      <w:bookmarkEnd w:id="351"/>
    </w:p>
    <w:p w14:paraId="1230966F" w14:textId="77777777" w:rsidR="00D44B4E" w:rsidRDefault="00DE30D0">
      <w:pPr>
        <w:spacing w:after="120"/>
        <w:ind w:left="1152" w:right="1008"/>
      </w:pPr>
      <w:r>
        <w:t xml:space="preserve">These parameters are either not generally resolved to the level of species or are similar across genera.  </w:t>
      </w:r>
      <w:r>
        <w:rPr>
          <w:b/>
        </w:rPr>
        <w:t>The number of functional groups cannot exceed 25.</w:t>
      </w:r>
    </w:p>
    <w:p w14:paraId="6D07E0FC" w14:textId="77777777" w:rsidR="00D44B4E" w:rsidRDefault="00DE30D0">
      <w:pPr>
        <w:pStyle w:val="Heading3"/>
        <w:numPr>
          <w:ilvl w:val="2"/>
          <w:numId w:val="5"/>
        </w:numPr>
        <w:ind w:left="1170" w:hanging="1170"/>
      </w:pPr>
      <w:bookmarkStart w:id="352" w:name="_Toc504289583"/>
      <w:r>
        <w:t>Name</w:t>
      </w:r>
      <w:bookmarkEnd w:id="352"/>
    </w:p>
    <w:p w14:paraId="624F1A62" w14:textId="77777777" w:rsidR="00D44B4E" w:rsidRDefault="00DE30D0">
      <w:pPr>
        <w:spacing w:after="120"/>
        <w:ind w:left="1152" w:right="1008"/>
      </w:pPr>
      <w:r>
        <w:t>The name is for display purposes only to help users organize the inputs.</w:t>
      </w:r>
    </w:p>
    <w:p w14:paraId="0FB3FEBE" w14:textId="77777777" w:rsidR="00D44B4E" w:rsidRDefault="00DE30D0">
      <w:pPr>
        <w:pStyle w:val="Heading3"/>
        <w:numPr>
          <w:ilvl w:val="2"/>
          <w:numId w:val="5"/>
        </w:numPr>
        <w:ind w:left="1170" w:hanging="1170"/>
      </w:pPr>
      <w:bookmarkStart w:id="353" w:name="_Toc504289584"/>
      <w:r>
        <w:t>Functional Type</w:t>
      </w:r>
      <w:bookmarkEnd w:id="353"/>
    </w:p>
    <w:p w14:paraId="07406A09" w14:textId="77777777" w:rsidR="00D44B4E" w:rsidRDefault="00DE30D0">
      <w:pPr>
        <w:spacing w:after="120"/>
        <w:ind w:left="1152" w:right="1008"/>
      </w:pPr>
      <w:r>
        <w:t>An index to the species table.</w:t>
      </w:r>
    </w:p>
    <w:p w14:paraId="4D3098C9" w14:textId="77777777" w:rsidR="00D44B4E" w:rsidRDefault="00DE30D0">
      <w:pPr>
        <w:pStyle w:val="Heading3"/>
        <w:numPr>
          <w:ilvl w:val="2"/>
          <w:numId w:val="5"/>
        </w:numPr>
        <w:ind w:left="1170" w:hanging="1170"/>
      </w:pPr>
      <w:bookmarkStart w:id="354" w:name="_Toc504289585"/>
      <w:r>
        <w:t>PPDF:  1, 2, 3, 4</w:t>
      </w:r>
      <w:bookmarkEnd w:id="354"/>
    </w:p>
    <w:p w14:paraId="5C6235BA" w14:textId="77777777" w:rsidR="00D44B4E" w:rsidRDefault="00DE30D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contextualSpacing/>
      </w:pPr>
      <w:r>
        <w:t xml:space="preserve">These four parameters define a temperature growth curve. </w:t>
      </w:r>
      <w:proofErr w:type="spellStart"/>
      <w:r>
        <w:t>ppdf</w:t>
      </w:r>
      <w:proofErr w:type="spellEnd"/>
      <w:r>
        <w:t>(1)- optimum temperature for production for parameterization of a Poisson Density Function curve to simulate temperature effect on growth</w:t>
      </w:r>
    </w:p>
    <w:p w14:paraId="3EB41130" w14:textId="77777777" w:rsidR="00D44B4E" w:rsidRDefault="00DE30D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contextualSpacing/>
      </w:pPr>
      <w:proofErr w:type="spellStart"/>
      <w:r>
        <w:t>ppdf</w:t>
      </w:r>
      <w:proofErr w:type="spellEnd"/>
      <w:r>
        <w:t>(2) - maximum temperature for production for parameterization of a Poisson Density Function curve to simulate temperature effect on growth</w:t>
      </w:r>
    </w:p>
    <w:p w14:paraId="1D043881" w14:textId="77777777" w:rsidR="00D44B4E" w:rsidRDefault="00DE30D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contextualSpacing/>
      </w:pPr>
      <w:proofErr w:type="spellStart"/>
      <w:r>
        <w:t>ppdf</w:t>
      </w:r>
      <w:proofErr w:type="spellEnd"/>
      <w:r>
        <w:t>(3) - left curve shape for parameterization of a Poisson Density Function curve to simulate temperature effect on growth</w:t>
      </w:r>
    </w:p>
    <w:p w14:paraId="45F86D14" w14:textId="77777777" w:rsidR="00D44B4E" w:rsidRDefault="00DE30D0">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contextualSpacing/>
      </w:pPr>
      <w:proofErr w:type="spellStart"/>
      <w:r>
        <w:t>ppdf</w:t>
      </w:r>
      <w:proofErr w:type="spellEnd"/>
      <w:r>
        <w:t>(4) - right curve shape for parameterization of a Poisson Density Function curve to simulate temperature effect on growth</w:t>
      </w:r>
    </w:p>
    <w:p w14:paraId="427B3069" w14:textId="27B225C8" w:rsidR="00B63DE5" w:rsidRPr="00801798" w:rsidRDefault="00B63DE5" w:rsidP="0080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contextualSpacing/>
        <w:rPr>
          <w:b/>
        </w:rPr>
      </w:pPr>
      <w:r w:rsidRPr="00801798">
        <w:rPr>
          <w:b/>
        </w:rPr>
        <w:t>Note that these parameters affect growth only, not establishment</w:t>
      </w:r>
    </w:p>
    <w:p w14:paraId="667D654A" w14:textId="77777777" w:rsidR="00D44B4E" w:rsidRDefault="00DE30D0">
      <w:pPr>
        <w:spacing w:after="120"/>
        <w:ind w:left="1152" w:right="1008"/>
      </w:pPr>
      <w:r>
        <w:t>For a more detailed explanation of these parameters, see the CENTURY 4.5 manual and help files (</w:t>
      </w:r>
      <w:hyperlink r:id="rId14">
        <w:r>
          <w:rPr>
            <w:color w:val="0000FF"/>
            <w:u w:val="single"/>
          </w:rPr>
          <w:t>http://www.nrel.colostate.edu/projects/century/manual4/man96.html</w:t>
        </w:r>
      </w:hyperlink>
      <w:r>
        <w:t>).</w:t>
      </w:r>
    </w:p>
    <w:p w14:paraId="73A3BD98" w14:textId="77777777" w:rsidR="00D44B4E" w:rsidRDefault="00DE30D0">
      <w:pPr>
        <w:pStyle w:val="Heading3"/>
        <w:numPr>
          <w:ilvl w:val="2"/>
          <w:numId w:val="5"/>
        </w:numPr>
        <w:ind w:left="1170" w:hanging="1170"/>
      </w:pPr>
      <w:bookmarkStart w:id="355" w:name="_Toc504289586"/>
      <w:proofErr w:type="spellStart"/>
      <w:r>
        <w:t>FRACleaf</w:t>
      </w:r>
      <w:bookmarkEnd w:id="355"/>
      <w:proofErr w:type="spellEnd"/>
    </w:p>
    <w:p w14:paraId="6BAD57C4" w14:textId="77777777" w:rsidR="00D44B4E" w:rsidRDefault="00DE30D0">
      <w:pPr>
        <w:spacing w:after="120"/>
        <w:ind w:left="1152" w:right="1008"/>
      </w:pPr>
      <w:r>
        <w:t xml:space="preserve">The fraction of aboveground net primary productivity that </w:t>
      </w:r>
      <w:proofErr w:type="gramStart"/>
      <w:r>
        <w:t>is allocated</w:t>
      </w:r>
      <w:proofErr w:type="gramEnd"/>
      <w:r>
        <w:t xml:space="preserve"> to leaves.  Units:  fraction of ANPP (0.0 – 1.0).</w:t>
      </w:r>
    </w:p>
    <w:p w14:paraId="740CFB9A" w14:textId="77777777" w:rsidR="00D44B4E" w:rsidRDefault="00DE30D0">
      <w:pPr>
        <w:pStyle w:val="Heading3"/>
        <w:numPr>
          <w:ilvl w:val="2"/>
          <w:numId w:val="5"/>
        </w:numPr>
        <w:ind w:left="1170" w:hanging="1170"/>
      </w:pPr>
      <w:bookmarkStart w:id="356" w:name="_Toc504289587"/>
      <w:r>
        <w:lastRenderedPageBreak/>
        <w:t>BTOLAI, KLAI, MAXLAI</w:t>
      </w:r>
      <w:bookmarkEnd w:id="356"/>
    </w:p>
    <w:p w14:paraId="311D3776" w14:textId="77777777" w:rsidR="00D44B4E" w:rsidRDefault="00DE30D0">
      <w:pPr>
        <w:spacing w:after="120"/>
        <w:ind w:left="1152" w:right="1008"/>
      </w:pPr>
      <w:r>
        <w:t>These three parameters determine how LAI is calculated which subsequently limits growth.  Therefore these parameters help determine the initial rate of growth in the landscape.  BTOLAI - biomass to leaf area index (LAI) conversion factor for trees</w:t>
      </w:r>
    </w:p>
    <w:p w14:paraId="48E56EBA" w14:textId="77777777" w:rsidR="00D44B4E" w:rsidRDefault="00DE30D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KLAI - large wood mass (g C/m</w:t>
      </w:r>
      <w:r>
        <w:rPr>
          <w:vertAlign w:val="superscript"/>
        </w:rPr>
        <w:t>2</w:t>
      </w:r>
      <w:r>
        <w:t xml:space="preserve">) at which half of theoretical maximum leaf area </w:t>
      </w:r>
      <w:hyperlink r:id="rId15" w:anchor="MAXLAI">
        <w:r>
          <w:rPr>
            <w:color w:val="0000FF"/>
            <w:u w:val="single"/>
          </w:rPr>
          <w:t>(</w:t>
        </w:r>
        <w:proofErr w:type="spellStart"/>
        <w:r>
          <w:rPr>
            <w:color w:val="0000FF"/>
            <w:u w:val="single"/>
          </w:rPr>
          <w:t>maxlai</w:t>
        </w:r>
        <w:proofErr w:type="spellEnd"/>
        <w:r>
          <w:rPr>
            <w:color w:val="0000FF"/>
            <w:u w:val="single"/>
          </w:rPr>
          <w:t>)</w:t>
        </w:r>
      </w:hyperlink>
      <w:bookmarkStart w:id="357" w:name="1jlao46" w:colFirst="0" w:colLast="0"/>
      <w:bookmarkEnd w:id="357"/>
      <w:r>
        <w:t xml:space="preserve"> is achieved</w:t>
      </w:r>
    </w:p>
    <w:p w14:paraId="24D5ACA4" w14:textId="77777777" w:rsidR="00D44B4E" w:rsidRDefault="00DE30D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t>MAXLAI - theoretical maximum leaf area index achieved in a mature forest and is additive within a cell</w:t>
      </w:r>
    </w:p>
    <w:p w14:paraId="344CC59A" w14:textId="77777777" w:rsidR="00D44B4E" w:rsidRDefault="00DE30D0">
      <w:pPr>
        <w:spacing w:after="120"/>
        <w:ind w:left="1152" w:right="1008"/>
      </w:pPr>
      <w:r>
        <w:t>For definitions, see the Century 4.5 on-line manual (http://www.nrel.colostate.edu/projects/century/manual4/man96.html).  BTOLAI determines LAI as a function of leaf biomass.  KLAI and MAXLAI determine LAI as a function of wood biomass.  If MAXLAI = 0.0, then only leaf biomass determines LAI and the growth limits.</w:t>
      </w:r>
    </w:p>
    <w:p w14:paraId="00457D5D" w14:textId="77777777" w:rsidR="00D44B4E" w:rsidRDefault="00DE30D0">
      <w:pPr>
        <w:spacing w:after="120"/>
        <w:ind w:left="1152" w:right="1008"/>
      </w:pPr>
      <w:r>
        <w:t>For a more detailed explanation of these parameters, see the CENTURY 4.5 manual and help files (</w:t>
      </w:r>
      <w:hyperlink r:id="rId16">
        <w:r>
          <w:rPr>
            <w:color w:val="0000FF"/>
            <w:u w:val="single"/>
          </w:rPr>
          <w:t>http://www.nrel.colostate.edu/projects/century/manual4/man96.html</w:t>
        </w:r>
      </w:hyperlink>
      <w:r>
        <w:t>).</w:t>
      </w:r>
    </w:p>
    <w:p w14:paraId="04E71927" w14:textId="77777777" w:rsidR="00D44B4E" w:rsidRDefault="00DE30D0">
      <w:pPr>
        <w:pStyle w:val="Heading3"/>
        <w:numPr>
          <w:ilvl w:val="2"/>
          <w:numId w:val="5"/>
        </w:numPr>
        <w:ind w:left="1170" w:hanging="1170"/>
      </w:pPr>
      <w:bookmarkStart w:id="358" w:name="_Toc504289588"/>
      <w:r>
        <w:t>PPRPTS2, PPRPTS3</w:t>
      </w:r>
      <w:bookmarkEnd w:id="358"/>
    </w:p>
    <w:p w14:paraId="30BCA1C5" w14:textId="77777777" w:rsidR="00D44B4E" w:rsidRDefault="00DE30D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r>
        <w:rPr>
          <w:rFonts w:ascii="Courier New" w:eastAsia="Courier New" w:hAnsi="Courier New" w:cs="Courier New"/>
          <w:sz w:val="20"/>
          <w:szCs w:val="20"/>
        </w:rPr>
        <w:t xml:space="preserve">These two parameters determine growth sensitivity to low available water, e.g., drought conditions.  </w:t>
      </w:r>
      <w:proofErr w:type="spellStart"/>
      <w:r>
        <w:t>pprpts</w:t>
      </w:r>
      <w:proofErr w:type="spellEnd"/>
      <w:r>
        <w:t>(2) - the effect of water content on the intercept</w:t>
      </w:r>
    </w:p>
    <w:p w14:paraId="4F96D80B" w14:textId="77777777" w:rsidR="00D44B4E" w:rsidRDefault="00DE30D0">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360"/>
      </w:pPr>
      <w:proofErr w:type="spellStart"/>
      <w:r>
        <w:t>pprpts</w:t>
      </w:r>
      <w:proofErr w:type="spellEnd"/>
      <w:r>
        <w:t xml:space="preserve">(3)- the lowest ratio of available water to </w:t>
      </w:r>
      <w:hyperlink r:id="rId17" w:anchor="PET">
        <w:r>
          <w:rPr>
            <w:color w:val="0000FF"/>
            <w:u w:val="single"/>
          </w:rPr>
          <w:t>potential</w:t>
        </w:r>
      </w:hyperlink>
      <w:r>
        <w:rPr>
          <w:color w:val="0000FF"/>
          <w:u w:val="single"/>
        </w:rPr>
        <w:t xml:space="preserve"> evapotranspiration</w:t>
      </w:r>
      <w:r>
        <w:t xml:space="preserve"> at which there is no restriction on production</w:t>
      </w:r>
    </w:p>
    <w:p w14:paraId="68EB10F9" w14:textId="77777777" w:rsidR="00D44B4E" w:rsidRDefault="00D4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p>
    <w:p w14:paraId="17855F00" w14:textId="2361DE63" w:rsidR="00B63DE5" w:rsidRPr="00801798" w:rsidRDefault="00B63DE5" w:rsidP="0080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contextualSpacing/>
        <w:rPr>
          <w:b/>
        </w:rPr>
      </w:pPr>
      <w:r w:rsidRPr="005F1FB3">
        <w:rPr>
          <w:b/>
        </w:rPr>
        <w:t>Note that these parameters affect growth only, not establishment</w:t>
      </w:r>
    </w:p>
    <w:p w14:paraId="1CF70311" w14:textId="77777777" w:rsidR="00D44B4E" w:rsidRDefault="00DE30D0">
      <w:pPr>
        <w:spacing w:after="120"/>
        <w:ind w:left="1152" w:right="1008"/>
      </w:pPr>
      <w:r>
        <w:t>For a more detailed explanation of these parameters, see the CENTURY 4.5 manual and help files (</w:t>
      </w:r>
      <w:hyperlink r:id="rId18">
        <w:r>
          <w:rPr>
            <w:color w:val="0000FF"/>
            <w:u w:val="single"/>
          </w:rPr>
          <w:t>http://www.nrel.colostate.edu/projects/century/manual4/man96.html</w:t>
        </w:r>
      </w:hyperlink>
      <w:r>
        <w:t>).</w:t>
      </w:r>
    </w:p>
    <w:p w14:paraId="4B3D5826" w14:textId="77777777" w:rsidR="00D44B4E" w:rsidRDefault="00DE30D0">
      <w:pPr>
        <w:pStyle w:val="Heading3"/>
        <w:numPr>
          <w:ilvl w:val="2"/>
          <w:numId w:val="5"/>
        </w:numPr>
        <w:ind w:left="1170" w:hanging="1170"/>
      </w:pPr>
      <w:bookmarkStart w:id="359" w:name="_Toc504289589"/>
      <w:r>
        <w:t>Woody Decay Rate</w:t>
      </w:r>
      <w:bookmarkEnd w:id="359"/>
    </w:p>
    <w:p w14:paraId="0B6B93C2" w14:textId="77777777" w:rsidR="00D44B4E" w:rsidRDefault="00DE30D0">
      <w:pPr>
        <w:spacing w:after="120"/>
        <w:ind w:left="1152" w:right="1008"/>
      </w:pPr>
      <w:r>
        <w:rPr>
          <w:rFonts w:ascii="Gungsuh" w:eastAsia="Gungsuh" w:hAnsi="Gungsuh" w:cs="Gungsuh"/>
        </w:rPr>
        <w:t xml:space="preserve">This parameter defines the maximum fraction of the species’ dead wood that decomposes in the ecoregion.  Value: 0.0 ≤ number ≤ 1.0.  </w:t>
      </w:r>
      <w:proofErr w:type="spellStart"/>
      <w:r>
        <w:rPr>
          <w:rFonts w:ascii="Gungsuh" w:eastAsia="Gungsuh" w:hAnsi="Gungsuh" w:cs="Gungsuh"/>
        </w:rPr>
        <w:t>Unitless</w:t>
      </w:r>
      <w:proofErr w:type="spellEnd"/>
      <w:r>
        <w:rPr>
          <w:rFonts w:ascii="Gungsuh" w:eastAsia="Gungsuh" w:hAnsi="Gungsuh" w:cs="Gungsuh"/>
        </w:rPr>
        <w:t xml:space="preserve">.  </w:t>
      </w:r>
    </w:p>
    <w:p w14:paraId="391026CF" w14:textId="77777777" w:rsidR="00D44B4E" w:rsidRDefault="00DE30D0">
      <w:pPr>
        <w:pStyle w:val="Heading3"/>
        <w:numPr>
          <w:ilvl w:val="2"/>
          <w:numId w:val="5"/>
        </w:numPr>
        <w:ind w:left="1170" w:hanging="1170"/>
      </w:pPr>
      <w:bookmarkStart w:id="360" w:name="_Toc504289590"/>
      <w:r>
        <w:t>Monthly Wood Mortality</w:t>
      </w:r>
      <w:bookmarkEnd w:id="360"/>
    </w:p>
    <w:p w14:paraId="3BADA8EB" w14:textId="77777777" w:rsidR="00D44B4E" w:rsidRDefault="00DE30D0">
      <w:pPr>
        <w:spacing w:after="120"/>
        <w:ind w:left="1152" w:right="1008"/>
      </w:pPr>
      <w:r>
        <w:t xml:space="preserve">A monthly fraction of wood mortality.  This replaces the algorithm in Biomass Succession v2 where growth-related mortality was a function of ANPP.  Units:  fraction of wood biomass (0.0 – 1.0).  </w:t>
      </w:r>
    </w:p>
    <w:p w14:paraId="1036116C" w14:textId="77777777" w:rsidR="00D44B4E" w:rsidRDefault="00DE30D0">
      <w:pPr>
        <w:spacing w:after="120"/>
        <w:ind w:left="1152" w:right="1008"/>
      </w:pPr>
      <w:r>
        <w:rPr>
          <w:b/>
        </w:rPr>
        <w:lastRenderedPageBreak/>
        <w:t>User Tip</w:t>
      </w:r>
      <w:r>
        <w:t xml:space="preserve">:  </w:t>
      </w:r>
      <w:r>
        <w:rPr>
          <w:i/>
        </w:rPr>
        <w:t xml:space="preserve">This parameter can have large effects.  If set too high, a site can remain in a permanent ‘juvenile’ state and </w:t>
      </w:r>
      <w:proofErr w:type="gramStart"/>
      <w:r>
        <w:rPr>
          <w:i/>
        </w:rPr>
        <w:t>dead</w:t>
      </w:r>
      <w:proofErr w:type="gramEnd"/>
      <w:r>
        <w:rPr>
          <w:i/>
        </w:rPr>
        <w:t xml:space="preserve"> woody biomass and SOM will increase very quickly and reach overly high levels.  If too low, the site will reach maximum biomass too quickly and SOM may actually decline.</w:t>
      </w:r>
    </w:p>
    <w:p w14:paraId="05470BBE" w14:textId="77777777" w:rsidR="00D44B4E" w:rsidRDefault="00DE30D0">
      <w:pPr>
        <w:pStyle w:val="Heading3"/>
        <w:numPr>
          <w:ilvl w:val="2"/>
          <w:numId w:val="5"/>
        </w:numPr>
        <w:ind w:left="1170" w:hanging="1170"/>
      </w:pPr>
      <w:bookmarkStart w:id="361" w:name="_Toc504289591"/>
      <w:r>
        <w:t>Mortality Curve – Shape Parameter</w:t>
      </w:r>
      <w:bookmarkEnd w:id="361"/>
    </w:p>
    <w:p w14:paraId="119A31A5" w14:textId="77777777" w:rsidR="00D44B4E" w:rsidRDefault="00DE30D0">
      <w:pPr>
        <w:spacing w:after="120"/>
        <w:ind w:left="1152" w:right="1008"/>
      </w:pPr>
      <w:r>
        <w:rPr>
          <w:rFonts w:ascii="Gungsuh" w:eastAsia="Gungsuh" w:hAnsi="Gungsuh" w:cs="Gungsuh"/>
        </w:rPr>
        <w:t xml:space="preserve">This parameter determines how quickly age-related mortality begins and operates as in Biomass Succession v1 and v2.  Value: 5.0 ≤ decimal number ≤ 25.0.  If the parameter = </w:t>
      </w:r>
      <w:proofErr w:type="gramStart"/>
      <w:r>
        <w:rPr>
          <w:rFonts w:ascii="Gungsuh" w:eastAsia="Gungsuh" w:hAnsi="Gungsuh" w:cs="Gungsuh"/>
        </w:rPr>
        <w:t>5</w:t>
      </w:r>
      <w:proofErr w:type="gramEnd"/>
      <w:r>
        <w:rPr>
          <w:rFonts w:ascii="Gungsuh" w:eastAsia="Gungsuh" w:hAnsi="Gungsuh" w:cs="Gungsuh"/>
        </w:rPr>
        <w:t>, then age-related mortality will begin at 10% of life span.  If the parameter = 25, then age-related mortality will begin at 85% of life span.</w:t>
      </w:r>
    </w:p>
    <w:p w14:paraId="636F5491" w14:textId="77777777" w:rsidR="00D44B4E" w:rsidRDefault="00DE30D0">
      <w:pPr>
        <w:pStyle w:val="Heading3"/>
        <w:numPr>
          <w:ilvl w:val="2"/>
          <w:numId w:val="5"/>
        </w:numPr>
        <w:ind w:left="1170" w:hanging="1170"/>
      </w:pPr>
      <w:bookmarkStart w:id="362" w:name="_Toc504289592"/>
      <w:r>
        <w:t>Leaf Drop Month</w:t>
      </w:r>
      <w:bookmarkEnd w:id="362"/>
    </w:p>
    <w:p w14:paraId="410C1F69" w14:textId="77777777" w:rsidR="00D44B4E" w:rsidRDefault="00DE30D0">
      <w:pPr>
        <w:spacing w:after="120"/>
        <w:ind w:left="1152" w:right="1008"/>
      </w:pPr>
      <w:r>
        <w:t xml:space="preserve">This parameter determines when the leaves will drop and become part of the litter pool.  </w:t>
      </w:r>
    </w:p>
    <w:p w14:paraId="091DC5BB" w14:textId="77777777" w:rsidR="00D44B4E" w:rsidRDefault="00DE30D0">
      <w:pPr>
        <w:spacing w:after="120"/>
        <w:ind w:left="1152" w:right="1008"/>
      </w:pPr>
      <w:r>
        <w:rPr>
          <w:b/>
        </w:rPr>
        <w:t>Note:</w:t>
      </w:r>
      <w:r>
        <w:t xml:space="preserve"> </w:t>
      </w:r>
      <w:r>
        <w:rPr>
          <w:i/>
        </w:rPr>
        <w:t xml:space="preserve">Note that </w:t>
      </w:r>
      <w:proofErr w:type="spellStart"/>
      <w:r>
        <w:rPr>
          <w:i/>
        </w:rPr>
        <w:t>LeafDropMonth</w:t>
      </w:r>
      <w:proofErr w:type="spellEnd"/>
      <w:r>
        <w:rPr>
          <w:i/>
        </w:rPr>
        <w:t>=9 means that half the leaves will drop in October (one month offset) and the other half drop in November.</w:t>
      </w:r>
    </w:p>
    <w:p w14:paraId="56374E74" w14:textId="77777777" w:rsidR="00D44B4E" w:rsidRDefault="00DE30D0">
      <w:pPr>
        <w:pStyle w:val="Heading3"/>
        <w:numPr>
          <w:ilvl w:val="2"/>
          <w:numId w:val="5"/>
        </w:numPr>
        <w:ind w:left="1170" w:hanging="1170"/>
      </w:pPr>
      <w:bookmarkStart w:id="363" w:name="_Toc504289593"/>
      <w:r>
        <w:t>Coarse Root Fraction and Fine Root Fraction</w:t>
      </w:r>
      <w:bookmarkEnd w:id="363"/>
    </w:p>
    <w:p w14:paraId="22C9A8D6" w14:textId="77777777" w:rsidR="00D44B4E" w:rsidRDefault="00DE30D0">
      <w:pPr>
        <w:spacing w:after="120"/>
        <w:ind w:left="1152" w:right="1008"/>
      </w:pPr>
      <w:r>
        <w:t xml:space="preserve">The fraction of aboveground net primary productivity that </w:t>
      </w:r>
      <w:proofErr w:type="gramStart"/>
      <w:r>
        <w:t>is allocated</w:t>
      </w:r>
      <w:proofErr w:type="gramEnd"/>
      <w:r>
        <w:t xml:space="preserve"> to coarse roots and fine roots.  Units:  fraction of ANPP (0.0 – 1.0).</w:t>
      </w:r>
    </w:p>
    <w:p w14:paraId="2D5ED46A" w14:textId="77777777" w:rsidR="00D44B4E" w:rsidRDefault="00DE30D0">
      <w:pPr>
        <w:pStyle w:val="Heading2"/>
        <w:numPr>
          <w:ilvl w:val="1"/>
          <w:numId w:val="5"/>
        </w:numPr>
        <w:ind w:left="1170" w:hanging="1170"/>
      </w:pPr>
      <w:bookmarkStart w:id="364" w:name="_Toc504289594"/>
      <w:r>
        <w:t>Initial Ecoregion Parameters</w:t>
      </w:r>
      <w:bookmarkEnd w:id="364"/>
    </w:p>
    <w:p w14:paraId="2A07A29A" w14:textId="77777777" w:rsidR="00D44B4E" w:rsidRDefault="00DE30D0">
      <w:pPr>
        <w:spacing w:after="120"/>
        <w:ind w:left="1152" w:right="1008"/>
      </w:pPr>
      <w:r>
        <w:t xml:space="preserve">The initial ecoregion parameters allow soils to begin with some C and N.  However, SOM C and N at time zero will also reflect the initial communities and ecoregion parameters (e.g., soil depth, field capacity, wilting point).  </w:t>
      </w:r>
    </w:p>
    <w:p w14:paraId="01F5BB5A" w14:textId="77777777" w:rsidR="00D44B4E" w:rsidRDefault="00DE30D0">
      <w:pPr>
        <w:spacing w:after="120"/>
        <w:ind w:left="1152" w:right="1008"/>
      </w:pPr>
      <w:r>
        <w:rPr>
          <w:b/>
        </w:rPr>
        <w:t>Note</w:t>
      </w:r>
      <w:r>
        <w:t xml:space="preserve">:  </w:t>
      </w:r>
      <w:r>
        <w:rPr>
          <w:i/>
        </w:rPr>
        <w:t xml:space="preserve">Dead biomass (wood, structural, and metabolic) </w:t>
      </w:r>
      <w:proofErr w:type="gramStart"/>
      <w:r>
        <w:rPr>
          <w:i/>
        </w:rPr>
        <w:t>is estimated</w:t>
      </w:r>
      <w:proofErr w:type="gramEnd"/>
      <w:r>
        <w:rPr>
          <w:i/>
        </w:rPr>
        <w:t xml:space="preserve"> from the growth and mortality of cohorts during initialization.</w:t>
      </w:r>
    </w:p>
    <w:p w14:paraId="4B211129" w14:textId="77777777" w:rsidR="00D44B4E" w:rsidRDefault="00DE30D0">
      <w:pPr>
        <w:pStyle w:val="Heading3"/>
        <w:numPr>
          <w:ilvl w:val="2"/>
          <w:numId w:val="5"/>
        </w:numPr>
        <w:ind w:left="1170" w:hanging="1170"/>
      </w:pPr>
      <w:bookmarkStart w:id="365" w:name="_Toc504289595"/>
      <w:r>
        <w:t>Ecoregion Names</w:t>
      </w:r>
      <w:bookmarkEnd w:id="365"/>
    </w:p>
    <w:p w14:paraId="4E9C24D8" w14:textId="77777777" w:rsidR="00D44B4E" w:rsidRDefault="00DE30D0">
      <w:pPr>
        <w:spacing w:after="120"/>
        <w:ind w:left="1152" w:right="1008"/>
      </w:pPr>
      <w:r>
        <w:t xml:space="preserve">The first column in the table is a list of one or </w:t>
      </w:r>
      <w:proofErr w:type="gramStart"/>
      <w:r>
        <w:t>more active ecoregions defined in the ecoregions input file</w:t>
      </w:r>
      <w:proofErr w:type="gramEnd"/>
      <w:r>
        <w:t xml:space="preserve"> (see chapter 6 in the </w:t>
      </w:r>
      <w:r>
        <w:rPr>
          <w:i/>
        </w:rPr>
        <w:t>LANDIS-II Model User Guide</w:t>
      </w:r>
      <w:r>
        <w:t>).  The ecoregions can appear in any order; they do not need to appear in the same order as in the ecoregions input file.</w:t>
      </w:r>
    </w:p>
    <w:p w14:paraId="573E3FDE" w14:textId="77777777" w:rsidR="00D44B4E" w:rsidRDefault="00DE30D0">
      <w:pPr>
        <w:pStyle w:val="Heading3"/>
        <w:numPr>
          <w:ilvl w:val="2"/>
          <w:numId w:val="5"/>
        </w:numPr>
        <w:ind w:left="1170" w:hanging="1170"/>
      </w:pPr>
      <w:bookmarkStart w:id="366" w:name="_Toc504289596"/>
      <w:r>
        <w:lastRenderedPageBreak/>
        <w:t>SOM1–3 Carbon and Nitrogen</w:t>
      </w:r>
      <w:bookmarkEnd w:id="366"/>
    </w:p>
    <w:p w14:paraId="0A2519D8" w14:textId="77777777" w:rsidR="00D44B4E" w:rsidRDefault="00DE30D0">
      <w:pPr>
        <w:spacing w:after="120"/>
        <w:ind w:left="1152" w:right="1008"/>
      </w:pPr>
      <w:bookmarkStart w:id="367" w:name="2afmg28" w:colFirst="0" w:colLast="0"/>
      <w:bookmarkEnd w:id="367"/>
      <w:r>
        <w:t>The initial amount of C and N in the four principle soil pools:  SOM1-surface, SOM1-soil, SOM2 and SOM3.  Units:  g C m</w:t>
      </w:r>
      <w:r>
        <w:rPr>
          <w:vertAlign w:val="superscript"/>
        </w:rPr>
        <w:t>-2</w:t>
      </w:r>
      <w:r>
        <w:t xml:space="preserve"> and g N m</w:t>
      </w:r>
      <w:r>
        <w:rPr>
          <w:vertAlign w:val="superscript"/>
        </w:rPr>
        <w:t>-2</w:t>
      </w:r>
      <w:r>
        <w:t>.</w:t>
      </w:r>
    </w:p>
    <w:p w14:paraId="4C5D200D" w14:textId="77777777" w:rsidR="00D44B4E" w:rsidRDefault="00DE30D0">
      <w:pPr>
        <w:pStyle w:val="Heading3"/>
        <w:numPr>
          <w:ilvl w:val="2"/>
          <w:numId w:val="5"/>
        </w:numPr>
        <w:ind w:left="1170" w:hanging="1170"/>
      </w:pPr>
      <w:bookmarkStart w:id="368" w:name="_Toc504289597"/>
      <w:r>
        <w:t>Mineral Nitrogen</w:t>
      </w:r>
      <w:bookmarkEnd w:id="368"/>
    </w:p>
    <w:p w14:paraId="2BA36F7C" w14:textId="77777777" w:rsidR="00D44B4E" w:rsidRDefault="00DE30D0">
      <w:pPr>
        <w:spacing w:after="120"/>
        <w:ind w:left="1152" w:right="1008"/>
      </w:pPr>
      <w:r>
        <w:t>The initial amount of mineral N.  This N is available to plants for growth.  Units:  g m</w:t>
      </w:r>
      <w:r>
        <w:rPr>
          <w:vertAlign w:val="superscript"/>
        </w:rPr>
        <w:t>-2</w:t>
      </w:r>
      <w:r>
        <w:t>.</w:t>
      </w:r>
    </w:p>
    <w:p w14:paraId="37F8BCF1" w14:textId="77777777" w:rsidR="00D44B4E" w:rsidRDefault="00DE30D0">
      <w:pPr>
        <w:pStyle w:val="Heading2"/>
        <w:numPr>
          <w:ilvl w:val="1"/>
          <w:numId w:val="5"/>
        </w:numPr>
        <w:ind w:left="1170" w:hanging="1170"/>
      </w:pPr>
      <w:bookmarkStart w:id="369" w:name="_Toc504289598"/>
      <w:r>
        <w:t>Ecoregion Parameters</w:t>
      </w:r>
      <w:bookmarkEnd w:id="369"/>
    </w:p>
    <w:p w14:paraId="5C753BAC" w14:textId="77777777" w:rsidR="00D44B4E" w:rsidRDefault="00DE30D0">
      <w:pPr>
        <w:pStyle w:val="Heading3"/>
        <w:numPr>
          <w:ilvl w:val="2"/>
          <w:numId w:val="5"/>
        </w:numPr>
        <w:ind w:left="1170" w:hanging="1170"/>
      </w:pPr>
      <w:bookmarkStart w:id="370" w:name="_Toc504289599"/>
      <w:r>
        <w:t>Ecoregion Names</w:t>
      </w:r>
      <w:bookmarkEnd w:id="370"/>
    </w:p>
    <w:p w14:paraId="187F1253" w14:textId="77777777" w:rsidR="00D44B4E" w:rsidRDefault="00DE30D0">
      <w:pPr>
        <w:spacing w:after="120"/>
        <w:ind w:left="1152" w:right="1008"/>
      </w:pPr>
      <w:r>
        <w:t xml:space="preserve">The first column in the table is a list of one or </w:t>
      </w:r>
      <w:proofErr w:type="gramStart"/>
      <w:r>
        <w:t>more active ecoregions defined in the ecoregions input file</w:t>
      </w:r>
      <w:proofErr w:type="gramEnd"/>
      <w:r>
        <w:t xml:space="preserve"> (see chapter 6 in the </w:t>
      </w:r>
      <w:r>
        <w:rPr>
          <w:i/>
        </w:rPr>
        <w:t>LANDIS-II Model User Guide</w:t>
      </w:r>
      <w:r>
        <w:t>).  The ecoregions can appear in any order; they do not need to appear in the same order as in the ecoregions input file.</w:t>
      </w:r>
    </w:p>
    <w:p w14:paraId="51790D8E" w14:textId="77777777" w:rsidR="00D44B4E" w:rsidRDefault="00DE30D0">
      <w:pPr>
        <w:pStyle w:val="Heading3"/>
        <w:numPr>
          <w:ilvl w:val="2"/>
          <w:numId w:val="5"/>
        </w:numPr>
        <w:ind w:left="1170" w:hanging="1170"/>
      </w:pPr>
      <w:bookmarkStart w:id="371" w:name="_Toc504289600"/>
      <w:r>
        <w:t>Latitude</w:t>
      </w:r>
      <w:bookmarkEnd w:id="371"/>
    </w:p>
    <w:p w14:paraId="2C09DE06" w14:textId="77777777" w:rsidR="00D44B4E" w:rsidRDefault="00DE30D0">
      <w:pPr>
        <w:spacing w:after="120"/>
        <w:ind w:left="1152" w:right="1008"/>
      </w:pPr>
      <w:r>
        <w:t>The latitude of the study site (°)</w:t>
      </w:r>
    </w:p>
    <w:p w14:paraId="11975311" w14:textId="77777777" w:rsidR="00D44B4E" w:rsidRDefault="00DE30D0">
      <w:pPr>
        <w:pStyle w:val="Heading3"/>
        <w:numPr>
          <w:ilvl w:val="2"/>
          <w:numId w:val="5"/>
        </w:numPr>
        <w:ind w:left="1170" w:hanging="1170"/>
      </w:pPr>
      <w:bookmarkStart w:id="372" w:name="_Toc504289601"/>
      <w:r>
        <w:t>Decay Rates of SOM1 surface, SOM1 soil, SOM2 and SOM3</w:t>
      </w:r>
      <w:bookmarkEnd w:id="372"/>
    </w:p>
    <w:p w14:paraId="755A6034" w14:textId="77777777" w:rsidR="00D44B4E" w:rsidRDefault="00DE30D0">
      <w:pPr>
        <w:spacing w:after="120"/>
        <w:ind w:left="1152" w:right="1008"/>
      </w:pPr>
      <w:r>
        <w:t xml:space="preserve">The decay rates for SOM1-surface, SOM1-soil, SOM2, and SOM3 determine the </w:t>
      </w:r>
      <w:r>
        <w:rPr>
          <w:b/>
        </w:rPr>
        <w:t>maximum</w:t>
      </w:r>
      <w:r>
        <w:t xml:space="preserve"> decomposition rate (k) of the four soil organic matter pools.  </w:t>
      </w:r>
    </w:p>
    <w:p w14:paraId="2729B177" w14:textId="77777777" w:rsidR="00D44B4E" w:rsidRDefault="00DE30D0">
      <w:pPr>
        <w:spacing w:after="120"/>
        <w:ind w:left="1152" w:right="1008"/>
      </w:pPr>
      <w:r>
        <w:rPr>
          <w:b/>
        </w:rPr>
        <w:t>User Tip:</w:t>
      </w:r>
      <w:r>
        <w:t xml:space="preserve">  </w:t>
      </w:r>
      <w:r>
        <w:rPr>
          <w:i/>
        </w:rPr>
        <w:t xml:space="preserve">The decay rates should be adjusted to so that the changes in each of the soil pools between year </w:t>
      </w:r>
      <w:proofErr w:type="gramStart"/>
      <w:r>
        <w:rPr>
          <w:i/>
        </w:rPr>
        <w:t>0</w:t>
      </w:r>
      <w:proofErr w:type="gramEnd"/>
      <w:r>
        <w:rPr>
          <w:i/>
        </w:rPr>
        <w:t xml:space="preserve"> (input file) and year 1 are realistic.  In most landscapes, the relative changes in the soil pools are higher in the upper than the lower horizons.  Therefore, the maximum decay rates should be higher in the surficial than the deeper pools (i.e. </w:t>
      </w:r>
      <w:proofErr w:type="spellStart"/>
      <w:r>
        <w:rPr>
          <w:i/>
          <w:sz w:val="22"/>
          <w:szCs w:val="22"/>
        </w:rPr>
        <w:t>DecayRateSurf</w:t>
      </w:r>
      <w:proofErr w:type="spellEnd"/>
      <w:r>
        <w:rPr>
          <w:i/>
          <w:sz w:val="22"/>
          <w:szCs w:val="22"/>
        </w:rPr>
        <w:t>&gt;DecayRateSOM1&gt; DecayRateSOM2&gt;DecayRateSOM3)</w:t>
      </w:r>
      <w:r>
        <w:rPr>
          <w:i/>
        </w:rPr>
        <w:t xml:space="preserve">. </w:t>
      </w:r>
      <w:proofErr w:type="gramStart"/>
      <w:r>
        <w:rPr>
          <w:i/>
        </w:rPr>
        <w:t>Also</w:t>
      </w:r>
      <w:proofErr w:type="gramEnd"/>
      <w:r>
        <w:rPr>
          <w:i/>
        </w:rPr>
        <w:t xml:space="preserve">, the total amount of C in soil should slowly increase over time in the absence of disturbance.  </w:t>
      </w:r>
    </w:p>
    <w:p w14:paraId="0589DE67" w14:textId="77777777" w:rsidR="00D44B4E" w:rsidRDefault="00DE30D0">
      <w:pPr>
        <w:pStyle w:val="Heading3"/>
        <w:numPr>
          <w:ilvl w:val="2"/>
          <w:numId w:val="5"/>
        </w:numPr>
        <w:ind w:left="1170" w:hanging="1170"/>
      </w:pPr>
      <w:bookmarkStart w:id="373" w:name="_Toc504289602"/>
      <w:r>
        <w:t>N volatilization and Denitrification</w:t>
      </w:r>
      <w:bookmarkEnd w:id="373"/>
    </w:p>
    <w:p w14:paraId="1525C36D" w14:textId="77777777" w:rsidR="00D44B4E" w:rsidRDefault="00DE30D0">
      <w:pPr>
        <w:spacing w:after="120"/>
        <w:ind w:left="1152" w:right="1008"/>
      </w:pPr>
      <w:r>
        <w:t xml:space="preserve">The fraction of mineral N lost through ammonia volatilization and denitrification </w:t>
      </w:r>
      <w:r>
        <w:rPr>
          <w:b/>
        </w:rPr>
        <w:t>per month</w:t>
      </w:r>
      <w:r>
        <w:t xml:space="preserve">.  This fraction is not fire related; fire related volatilization </w:t>
      </w:r>
      <w:proofErr w:type="gramStart"/>
      <w:r>
        <w:t>is modeled</w:t>
      </w:r>
      <w:proofErr w:type="gramEnd"/>
      <w:r>
        <w:t xml:space="preserve"> separately).  Units: dimensionless.</w:t>
      </w:r>
    </w:p>
    <w:p w14:paraId="64C6F44D" w14:textId="77777777" w:rsidR="00D44B4E" w:rsidRDefault="00DE30D0">
      <w:pPr>
        <w:spacing w:after="120"/>
        <w:ind w:left="1152" w:right="1008"/>
      </w:pPr>
      <w:r>
        <w:rPr>
          <w:b/>
        </w:rPr>
        <w:t>User Tip:</w:t>
      </w:r>
      <w:r>
        <w:t xml:space="preserve"> </w:t>
      </w:r>
      <w:r>
        <w:rPr>
          <w:i/>
        </w:rPr>
        <w:t xml:space="preserve">This parameter should be adjusted so that </w:t>
      </w:r>
      <w:proofErr w:type="spellStart"/>
      <w:r>
        <w:rPr>
          <w:i/>
        </w:rPr>
        <w:t>Nvol</w:t>
      </w:r>
      <w:proofErr w:type="spellEnd"/>
      <w:r>
        <w:rPr>
          <w:i/>
        </w:rPr>
        <w:t xml:space="preserve"> (output parameter of N volatilization) ranges from </w:t>
      </w:r>
      <w:proofErr w:type="gramStart"/>
      <w:r>
        <w:rPr>
          <w:i/>
        </w:rPr>
        <w:t>0</w:t>
      </w:r>
      <w:proofErr w:type="gramEnd"/>
      <w:r>
        <w:rPr>
          <w:i/>
        </w:rPr>
        <w:t xml:space="preserve"> to ~0.3 for uplands and 0.3 to 1 g m</w:t>
      </w:r>
      <w:r>
        <w:rPr>
          <w:i/>
          <w:vertAlign w:val="superscript"/>
        </w:rPr>
        <w:t>-2</w:t>
      </w:r>
      <w:r>
        <w:rPr>
          <w:i/>
        </w:rPr>
        <w:t xml:space="preserve"> year</w:t>
      </w:r>
      <w:r>
        <w:rPr>
          <w:i/>
          <w:vertAlign w:val="superscript"/>
        </w:rPr>
        <w:t>-1</w:t>
      </w:r>
      <w:r>
        <w:rPr>
          <w:i/>
        </w:rPr>
        <w:t xml:space="preserve"> for wetlands (</w:t>
      </w:r>
      <w:proofErr w:type="spellStart"/>
      <w:r>
        <w:rPr>
          <w:i/>
        </w:rPr>
        <w:t>Seitzinger</w:t>
      </w:r>
      <w:proofErr w:type="spellEnd"/>
      <w:r>
        <w:rPr>
          <w:i/>
        </w:rPr>
        <w:t xml:space="preserve"> et al. 2006).</w:t>
      </w:r>
    </w:p>
    <w:p w14:paraId="3F9727A8" w14:textId="77777777" w:rsidR="00D44B4E" w:rsidRDefault="00DE30D0">
      <w:pPr>
        <w:pStyle w:val="Heading2"/>
        <w:numPr>
          <w:ilvl w:val="1"/>
          <w:numId w:val="5"/>
        </w:numPr>
        <w:ind w:left="1170" w:hanging="1170"/>
      </w:pPr>
      <w:bookmarkStart w:id="374" w:name="_Toc504289603"/>
      <w:r>
        <w:lastRenderedPageBreak/>
        <w:t>Fire Reduction Parameters</w:t>
      </w:r>
      <w:bookmarkEnd w:id="374"/>
    </w:p>
    <w:p w14:paraId="24D93146" w14:textId="77777777" w:rsidR="00D44B4E" w:rsidRDefault="00DE30D0">
      <w:pPr>
        <w:spacing w:after="120"/>
        <w:ind w:left="1152" w:right="1008"/>
      </w:pPr>
      <w:r>
        <w:t xml:space="preserve">The </w:t>
      </w:r>
      <w:proofErr w:type="spellStart"/>
      <w:r>
        <w:rPr>
          <w:rFonts w:ascii="Courier New" w:eastAsia="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3B440AB8" w14:textId="77777777" w:rsidR="00D44B4E" w:rsidRDefault="00DE30D0">
      <w:pPr>
        <w:spacing w:after="120"/>
        <w:ind w:left="1152" w:right="1008"/>
      </w:pPr>
      <w:r>
        <w:rPr>
          <w:b/>
        </w:rPr>
        <w:t>Note</w:t>
      </w:r>
      <w:r>
        <w:t xml:space="preserve">: This table </w:t>
      </w:r>
      <w:proofErr w:type="gramStart"/>
      <w:r>
        <w:t>is needed</w:t>
      </w:r>
      <w:proofErr w:type="gramEnd"/>
      <w:r>
        <w:t xml:space="preserve"> even if fire extensions are not being used.</w:t>
      </w:r>
    </w:p>
    <w:p w14:paraId="3C5C08D7" w14:textId="77777777" w:rsidR="00D44B4E" w:rsidRDefault="00DE30D0">
      <w:pPr>
        <w:pStyle w:val="Heading3"/>
        <w:numPr>
          <w:ilvl w:val="2"/>
          <w:numId w:val="5"/>
        </w:numPr>
        <w:ind w:left="1170" w:hanging="1170"/>
      </w:pPr>
      <w:bookmarkStart w:id="375" w:name="_Toc504289604"/>
      <w:r>
        <w:t>Fire Severity</w:t>
      </w:r>
      <w:bookmarkEnd w:id="375"/>
    </w:p>
    <w:p w14:paraId="31CBEB56" w14:textId="77777777" w:rsidR="00D44B4E" w:rsidRDefault="00DE30D0">
      <w:pPr>
        <w:spacing w:after="120"/>
        <w:ind w:left="1152" w:right="1008"/>
      </w:pPr>
      <w:r>
        <w:t xml:space="preserve">The first column is fire severity, classes 1 – 5.  Severity </w:t>
      </w:r>
      <w:proofErr w:type="gramStart"/>
      <w:r>
        <w:t>should be listed</w:t>
      </w:r>
      <w:proofErr w:type="gramEnd"/>
      <w:r>
        <w:t xml:space="preserve"> in ascending order.</w:t>
      </w:r>
    </w:p>
    <w:p w14:paraId="771003CD" w14:textId="77777777" w:rsidR="00D44B4E" w:rsidRDefault="00DE30D0">
      <w:pPr>
        <w:pStyle w:val="Heading3"/>
        <w:numPr>
          <w:ilvl w:val="2"/>
          <w:numId w:val="5"/>
        </w:numPr>
        <w:ind w:left="1170" w:hanging="1170"/>
      </w:pPr>
      <w:bookmarkStart w:id="376" w:name="_Toc504289605"/>
      <w:r>
        <w:t>Wood Reduction</w:t>
      </w:r>
      <w:bookmarkEnd w:id="376"/>
    </w:p>
    <w:p w14:paraId="3C6ECD34" w14:textId="77777777" w:rsidR="00D44B4E" w:rsidRDefault="00DE30D0">
      <w:pPr>
        <w:spacing w:after="120"/>
        <w:ind w:left="1152" w:right="1008"/>
      </w:pPr>
      <w:r>
        <w:t xml:space="preserve">The second column is the proportion (0.0 – 1.0) of dead wood biomass that is volatilized.  The proportion </w:t>
      </w:r>
      <w:proofErr w:type="gramStart"/>
      <w:r>
        <w:t>will be applied</w:t>
      </w:r>
      <w:proofErr w:type="gramEnd"/>
      <w:r>
        <w:t xml:space="preserve"> to both C and N components.</w:t>
      </w:r>
    </w:p>
    <w:p w14:paraId="01C315F1" w14:textId="77777777" w:rsidR="00D44B4E" w:rsidRDefault="00DE30D0">
      <w:pPr>
        <w:pStyle w:val="Heading3"/>
        <w:numPr>
          <w:ilvl w:val="2"/>
          <w:numId w:val="5"/>
        </w:numPr>
        <w:ind w:left="1170" w:hanging="1170"/>
      </w:pPr>
      <w:bookmarkStart w:id="377" w:name="_Toc504289606"/>
      <w:r>
        <w:t>Litter Reduction</w:t>
      </w:r>
      <w:bookmarkEnd w:id="377"/>
    </w:p>
    <w:p w14:paraId="342D6E0E" w14:textId="77777777" w:rsidR="00D44B4E" w:rsidRDefault="00DE30D0">
      <w:pPr>
        <w:spacing w:after="120"/>
        <w:ind w:left="1152" w:right="1008"/>
      </w:pPr>
      <w:r>
        <w:t xml:space="preserve">The third column is the proportion (0.0 – 1.0) of dead litter biomass that is volatilized.  The proportion </w:t>
      </w:r>
      <w:proofErr w:type="gramStart"/>
      <w:r>
        <w:t>will be applied</w:t>
      </w:r>
      <w:proofErr w:type="gramEnd"/>
      <w:r>
        <w:t xml:space="preserve"> to both C and N components.</w:t>
      </w:r>
    </w:p>
    <w:p w14:paraId="4DE3EF12" w14:textId="77777777" w:rsidR="00D44B4E" w:rsidRDefault="00DE30D0">
      <w:pPr>
        <w:pStyle w:val="Heading2"/>
        <w:numPr>
          <w:ilvl w:val="1"/>
          <w:numId w:val="5"/>
        </w:numPr>
        <w:ind w:left="1170" w:hanging="1170"/>
      </w:pPr>
      <w:bookmarkStart w:id="378" w:name="_Toc504289607"/>
      <w:r>
        <w:t>Harvest Reduction Parameters</w:t>
      </w:r>
      <w:bookmarkEnd w:id="378"/>
    </w:p>
    <w:p w14:paraId="3C576A2B" w14:textId="77777777" w:rsidR="00D44B4E" w:rsidRDefault="00DE30D0">
      <w:pPr>
        <w:spacing w:after="120"/>
        <w:ind w:left="1152" w:right="1008"/>
      </w:pPr>
      <w:r>
        <w:t xml:space="preserve">The </w:t>
      </w:r>
      <w:r>
        <w:rPr>
          <w:b/>
        </w:rPr>
        <w:t>optional</w:t>
      </w:r>
      <w:r>
        <w:t xml:space="preserve"> </w:t>
      </w:r>
      <w:proofErr w:type="spellStart"/>
      <w:r>
        <w:rPr>
          <w:rFonts w:ascii="Courier New" w:eastAsia="Courier New" w:hAnsi="Courier New" w:cs="Courier New"/>
        </w:rPr>
        <w:t>HarvestReductionParameters</w:t>
      </w:r>
      <w:proofErr w:type="spellEnd"/>
      <w:r>
        <w:t xml:space="preserve"> table allows users to specify how much dead wood and litter </w:t>
      </w:r>
      <w:proofErr w:type="gramStart"/>
      <w:r>
        <w:t>will be removed</w:t>
      </w:r>
      <w:proofErr w:type="gramEnd"/>
      <w:r>
        <w:t xml:space="preserve"> as a function of harvest activity.  The reduction of wood and litter will occur </w:t>
      </w:r>
      <w:r>
        <w:rPr>
          <w:b/>
        </w:rPr>
        <w:t>after</w:t>
      </w:r>
      <w:r>
        <w:t xml:space="preserve"> harvest induced mortality of cohorts.  After a harvest event kills a cohort, the dead biomass </w:t>
      </w:r>
      <w:proofErr w:type="gramStart"/>
      <w:r>
        <w:t>is removed</w:t>
      </w:r>
      <w:proofErr w:type="gramEnd"/>
      <w:r>
        <w:t xml:space="preserve"> from the forest.  </w:t>
      </w:r>
      <w:r>
        <w:rPr>
          <w:b/>
        </w:rPr>
        <w:t>If this table is not used, the harvested cohorts will follow the parameters in the age-only-disturbance file (see below).</w:t>
      </w:r>
      <w:r>
        <w:t xml:space="preserve">  </w:t>
      </w:r>
      <w:r>
        <w:rPr>
          <w:i/>
        </w:rPr>
        <w:t xml:space="preserve">If the table is </w:t>
      </w:r>
      <w:proofErr w:type="gramStart"/>
      <w:r>
        <w:rPr>
          <w:i/>
        </w:rPr>
        <w:t>used</w:t>
      </w:r>
      <w:proofErr w:type="gramEnd"/>
      <w:r>
        <w:rPr>
          <w:i/>
        </w:rPr>
        <w:t xml:space="preserve"> be sure to remove harvesting from the age-only-disturbance file.</w:t>
      </w:r>
    </w:p>
    <w:p w14:paraId="0090CB4B" w14:textId="77777777" w:rsidR="00D44B4E" w:rsidRDefault="00DE30D0">
      <w:pPr>
        <w:pStyle w:val="Heading3"/>
        <w:numPr>
          <w:ilvl w:val="2"/>
          <w:numId w:val="5"/>
        </w:numPr>
        <w:ind w:left="1170" w:hanging="1170"/>
      </w:pPr>
      <w:bookmarkStart w:id="379" w:name="_Toc504289608"/>
      <w:r>
        <w:t>Prescription Name</w:t>
      </w:r>
      <w:bookmarkEnd w:id="379"/>
    </w:p>
    <w:p w14:paraId="4DD39D4A" w14:textId="77777777" w:rsidR="00D44B4E" w:rsidRDefault="00DE30D0">
      <w:pPr>
        <w:spacing w:after="120"/>
        <w:ind w:left="1152" w:right="1008"/>
      </w:pPr>
      <w:r>
        <w:t xml:space="preserve">The first column is prescription name.  Each prescription name must be identical to the prescription names in the Leaf Biomass Harvest file (see “LANDIS-II Base Harvest v2.0 User Guide”).  Prescriptions can be in any order; they do </w:t>
      </w:r>
      <w:r>
        <w:rPr>
          <w:i/>
        </w:rPr>
        <w:t>not</w:t>
      </w:r>
      <w:r>
        <w:t xml:space="preserve"> need to appear in the same order as in the Leaf Biomass Harvest input file.  </w:t>
      </w:r>
    </w:p>
    <w:p w14:paraId="4A45FDB2" w14:textId="77777777" w:rsidR="00D44B4E" w:rsidRDefault="00DE30D0">
      <w:pPr>
        <w:pStyle w:val="Heading3"/>
        <w:numPr>
          <w:ilvl w:val="2"/>
          <w:numId w:val="5"/>
        </w:numPr>
        <w:ind w:left="1170" w:hanging="1170"/>
      </w:pPr>
      <w:bookmarkStart w:id="380" w:name="_Toc504289609"/>
      <w:r>
        <w:lastRenderedPageBreak/>
        <w:t>Wood Reduction</w:t>
      </w:r>
      <w:bookmarkEnd w:id="380"/>
    </w:p>
    <w:p w14:paraId="7A22647C" w14:textId="77777777" w:rsidR="00D44B4E" w:rsidRDefault="00DE30D0">
      <w:pPr>
        <w:spacing w:after="120"/>
        <w:ind w:left="1152" w:right="1008"/>
      </w:pPr>
      <w:r>
        <w:t xml:space="preserve">The second column is the proportion (0.0 – 1.0) of dead wood biomass that is removed.  The proportion </w:t>
      </w:r>
      <w:proofErr w:type="gramStart"/>
      <w:r>
        <w:t>will be applied</w:t>
      </w:r>
      <w:proofErr w:type="gramEnd"/>
      <w:r>
        <w:t xml:space="preserve"> to both C and N components.</w:t>
      </w:r>
    </w:p>
    <w:p w14:paraId="1475EC8D" w14:textId="77777777" w:rsidR="00D44B4E" w:rsidRDefault="00DE30D0">
      <w:pPr>
        <w:pStyle w:val="Heading3"/>
        <w:numPr>
          <w:ilvl w:val="2"/>
          <w:numId w:val="5"/>
        </w:numPr>
        <w:ind w:left="1170" w:hanging="1170"/>
      </w:pPr>
      <w:bookmarkStart w:id="381" w:name="_Toc504289610"/>
      <w:r>
        <w:t>Litter Reduction</w:t>
      </w:r>
      <w:bookmarkEnd w:id="381"/>
    </w:p>
    <w:p w14:paraId="0B00884F" w14:textId="77777777" w:rsidR="00D44B4E" w:rsidRDefault="00DE30D0">
      <w:pPr>
        <w:spacing w:after="120"/>
        <w:ind w:left="1152" w:right="1008"/>
      </w:pPr>
      <w:r>
        <w:t xml:space="preserve">The third column is the proportion (0.0 – 1.0) of dead litter biomass that is removed.  The proportion </w:t>
      </w:r>
      <w:proofErr w:type="gramStart"/>
      <w:r>
        <w:t>will be applied</w:t>
      </w:r>
      <w:proofErr w:type="gramEnd"/>
      <w:r>
        <w:t xml:space="preserve"> to both C and N components.</w:t>
      </w:r>
    </w:p>
    <w:p w14:paraId="2E7A032F" w14:textId="77777777" w:rsidR="00D44B4E" w:rsidRDefault="00DE30D0">
      <w:pPr>
        <w:pStyle w:val="Heading2"/>
        <w:numPr>
          <w:ilvl w:val="1"/>
          <w:numId w:val="5"/>
        </w:numPr>
        <w:ind w:left="1170" w:hanging="1170"/>
      </w:pPr>
      <w:bookmarkStart w:id="382" w:name="_Toc504289611"/>
      <w:r>
        <w:t>Ecoregion-dependent Species Parameters</w:t>
      </w:r>
      <w:bookmarkEnd w:id="382"/>
    </w:p>
    <w:p w14:paraId="19D8FCAA" w14:textId="77777777" w:rsidR="00D44B4E" w:rsidRDefault="00DE30D0">
      <w:pPr>
        <w:spacing w:after="120"/>
        <w:ind w:left="1152" w:right="1008"/>
      </w:pPr>
      <w:r>
        <w:t>The NECN Succession extension uses some species parameters that vary by ecoregion:</w:t>
      </w:r>
    </w:p>
    <w:p w14:paraId="3461D063" w14:textId="77777777" w:rsidR="00D44B4E" w:rsidRDefault="00DE30D0">
      <w:pPr>
        <w:numPr>
          <w:ilvl w:val="0"/>
          <w:numId w:val="4"/>
        </w:numPr>
        <w:spacing w:after="120"/>
        <w:ind w:right="1008" w:hanging="360"/>
      </w:pPr>
      <w:r>
        <w:t>Maximum monthly aboveground net primary production (ANPP). Note this parameter is in units of biomass, not carbon (C).  C generally comprises roughly 50% of biomass.</w:t>
      </w:r>
    </w:p>
    <w:p w14:paraId="27843C82" w14:textId="77777777" w:rsidR="00D44B4E" w:rsidRDefault="00DE30D0">
      <w:pPr>
        <w:numPr>
          <w:ilvl w:val="0"/>
          <w:numId w:val="4"/>
        </w:numPr>
        <w:spacing w:after="120"/>
        <w:ind w:right="1008" w:hanging="360"/>
      </w:pPr>
      <w:r>
        <w:t>Maximum above ground biomass (AGB). Note this parameter is in units of biomass, not carbon (C).  C generally comprises roughly 50% of biomass.</w:t>
      </w:r>
    </w:p>
    <w:p w14:paraId="17121933" w14:textId="77777777" w:rsidR="00D44B4E" w:rsidRDefault="00DE30D0">
      <w:pPr>
        <w:spacing w:after="120"/>
        <w:ind w:left="1152" w:right="1008"/>
      </w:pPr>
      <w:r>
        <w:t>Each parameter has its own table.</w:t>
      </w:r>
    </w:p>
    <w:p w14:paraId="2C5D886E" w14:textId="77777777" w:rsidR="00D44B4E" w:rsidRDefault="00DE30D0">
      <w:pPr>
        <w:pStyle w:val="Heading3"/>
        <w:numPr>
          <w:ilvl w:val="2"/>
          <w:numId w:val="5"/>
        </w:numPr>
        <w:ind w:left="1170" w:hanging="1170"/>
      </w:pPr>
      <w:bookmarkStart w:id="383" w:name="_Toc504289612"/>
      <w:r>
        <w:t>First Row – Ecoregions</w:t>
      </w:r>
      <w:bookmarkEnd w:id="383"/>
    </w:p>
    <w:p w14:paraId="1B47A1B4" w14:textId="77777777" w:rsidR="00D44B4E" w:rsidRDefault="00DE30D0">
      <w:pPr>
        <w:spacing w:after="120"/>
        <w:ind w:left="1152" w:right="1008"/>
      </w:pPr>
      <w:r>
        <w:t xml:space="preserve">The first row in a table is a list of one or </w:t>
      </w:r>
      <w:proofErr w:type="gramStart"/>
      <w:r>
        <w:t>more active ecoregions defined in the ecoregions input file</w:t>
      </w:r>
      <w:proofErr w:type="gramEnd"/>
      <w:r>
        <w:t xml:space="preserve"> (see chapter 6 in the </w:t>
      </w:r>
      <w:r>
        <w:rPr>
          <w:i/>
        </w:rPr>
        <w:t>LANDIS-II Model User Guide</w:t>
      </w:r>
      <w:r>
        <w:t>).  The ecoregions can appear in any order; they do not need to appear in the same order as in the ecoregions input file.</w:t>
      </w:r>
    </w:p>
    <w:p w14:paraId="261343A5" w14:textId="77777777" w:rsidR="00D44B4E" w:rsidRDefault="00DE30D0">
      <w:pPr>
        <w:spacing w:after="120"/>
        <w:ind w:left="1152" w:right="1008"/>
      </w:pPr>
      <w:r>
        <w:t xml:space="preserve">Every active ecoregion that is not in a table’s first row will have default parameter values assigned to all the species (given below).  The sections </w:t>
      </w:r>
      <w:proofErr w:type="gramStart"/>
      <w:r>
        <w:t>below which describe the individual parameter tables</w:t>
      </w:r>
      <w:proofErr w:type="gramEnd"/>
      <w:r>
        <w:t xml:space="preserve"> also specify the default value for each table.</w:t>
      </w:r>
    </w:p>
    <w:p w14:paraId="4C16CED5" w14:textId="77777777" w:rsidR="00D44B4E" w:rsidRDefault="00DE30D0">
      <w:pPr>
        <w:pStyle w:val="Heading3"/>
        <w:numPr>
          <w:ilvl w:val="2"/>
          <w:numId w:val="5"/>
        </w:numPr>
        <w:ind w:left="1170" w:hanging="1170"/>
      </w:pPr>
      <w:bookmarkStart w:id="384" w:name="_Toc504289613"/>
      <w:r>
        <w:t>Other Rows – Species Parameters</w:t>
      </w:r>
      <w:bookmarkEnd w:id="384"/>
    </w:p>
    <w:p w14:paraId="22099C92" w14:textId="77777777" w:rsidR="00D44B4E" w:rsidRDefault="00DE30D0">
      <w:pPr>
        <w:spacing w:after="120"/>
        <w:ind w:left="1152" w:right="1008"/>
      </w:pPr>
      <w:r>
        <w:t xml:space="preserve">All other rows in a table after the initial row contain species parameter values.  Each row contains the parameter values for one species.  The species name comes first, followed by one or more parameter values.  The name and values </w:t>
      </w:r>
      <w:proofErr w:type="gramStart"/>
      <w:r>
        <w:t>are separated</w:t>
      </w:r>
      <w:proofErr w:type="gramEnd"/>
      <w:r>
        <w:t xml:space="preserve"> by whitespace.  There must be one parameter value for each of the ecoregions listed in the table’s first row.</w:t>
      </w:r>
    </w:p>
    <w:p w14:paraId="65C842B0" w14:textId="77777777" w:rsidR="00D44B4E" w:rsidRDefault="00DE30D0">
      <w:pPr>
        <w:spacing w:after="120"/>
        <w:ind w:left="1152" w:right="1008"/>
      </w:pPr>
      <w:r>
        <w:t xml:space="preserve">The species </w:t>
      </w:r>
      <w:proofErr w:type="gramStart"/>
      <w:r>
        <w:t>can be listed</w:t>
      </w:r>
      <w:proofErr w:type="gramEnd"/>
      <w:r>
        <w:t xml:space="preserve"> in any order in a table.  A species </w:t>
      </w:r>
      <w:proofErr w:type="gramStart"/>
      <w:r>
        <w:t>can be omitted</w:t>
      </w:r>
      <w:proofErr w:type="gramEnd"/>
      <w:r>
        <w:t xml:space="preserve">. If so, it </w:t>
      </w:r>
      <w:proofErr w:type="gramStart"/>
      <w:r>
        <w:t>will be assigned</w:t>
      </w:r>
      <w:proofErr w:type="gramEnd"/>
      <w:r>
        <w:t xml:space="preserve"> the default parameter value for all active ecoregions.</w:t>
      </w:r>
    </w:p>
    <w:p w14:paraId="4EB335E0" w14:textId="77777777" w:rsidR="00D44B4E" w:rsidRDefault="00DE30D0">
      <w:pPr>
        <w:pStyle w:val="Heading3"/>
        <w:numPr>
          <w:ilvl w:val="2"/>
          <w:numId w:val="5"/>
        </w:numPr>
        <w:ind w:left="1170" w:hanging="1170"/>
      </w:pPr>
      <w:bookmarkStart w:id="385" w:name="zu0gcz" w:colFirst="0" w:colLast="0"/>
      <w:bookmarkStart w:id="386" w:name="_Toc504289614"/>
      <w:bookmarkEnd w:id="385"/>
      <w:proofErr w:type="spellStart"/>
      <w:r>
        <w:lastRenderedPageBreak/>
        <w:t>MaximumMonthlyANPP</w:t>
      </w:r>
      <w:proofErr w:type="spellEnd"/>
      <w:r>
        <w:t xml:space="preserve"> Table</w:t>
      </w:r>
      <w:bookmarkEnd w:id="386"/>
    </w:p>
    <w:p w14:paraId="4C26A758" w14:textId="77777777" w:rsidR="00D44B4E" w:rsidRDefault="00DE30D0">
      <w:pPr>
        <w:spacing w:after="120"/>
        <w:ind w:left="1152" w:right="1008"/>
      </w:pPr>
      <w:r>
        <w:rPr>
          <w:rFonts w:ascii="Gungsuh" w:eastAsia="Gungsuh" w:hAnsi="Gungsuh" w:cs="Gungsuh"/>
        </w:rPr>
        <w:t xml:space="preserve">This parameter is the maximum possible aboveground net primary productivity (ANPP) for each cohort of each species in the ecoregion.  The value </w:t>
      </w:r>
      <w:proofErr w:type="gramStart"/>
      <w:r>
        <w:rPr>
          <w:rFonts w:ascii="Gungsuh" w:eastAsia="Gungsuh" w:hAnsi="Gungsuh" w:cs="Gungsuh"/>
        </w:rPr>
        <w:t>is specified</w:t>
      </w:r>
      <w:proofErr w:type="gramEnd"/>
      <w:r>
        <w:rPr>
          <w:rFonts w:ascii="Gungsuh" w:eastAsia="Gungsuh" w:hAnsi="Gungsuh" w:cs="Gungsuh"/>
        </w:rPr>
        <w:t xml:space="preserve"> as the ANPP in the month of the year with maximum growth (e.g., June).  Value:  </w:t>
      </w:r>
      <w:proofErr w:type="gramStart"/>
      <w:r>
        <w:rPr>
          <w:rFonts w:ascii="Gungsuh" w:eastAsia="Gungsuh" w:hAnsi="Gungsuh" w:cs="Gungsuh"/>
        </w:rPr>
        <w:t>0 ≤</w:t>
      </w:r>
      <w:proofErr w:type="gramEnd"/>
      <w:r>
        <w:rPr>
          <w:rFonts w:ascii="Gungsuh" w:eastAsia="Gungsuh" w:hAnsi="Gungsuh" w:cs="Gungsuh"/>
        </w:rPr>
        <w:t xml:space="preserve"> integer ≤ 100,000.  Units: g biomass m</w:t>
      </w:r>
      <w:r>
        <w:rPr>
          <w:vertAlign w:val="superscript"/>
        </w:rPr>
        <w:t>-2</w:t>
      </w:r>
      <w:r>
        <w:t xml:space="preserve"> month</w:t>
      </w:r>
      <w:r>
        <w:rPr>
          <w:vertAlign w:val="superscript"/>
        </w:rPr>
        <w:t>-1</w:t>
      </w:r>
      <w:r>
        <w:t xml:space="preserve">.  Default value: </w:t>
      </w:r>
      <w:proofErr w:type="gramStart"/>
      <w:r>
        <w:t>0</w:t>
      </w:r>
      <w:proofErr w:type="gramEnd"/>
    </w:p>
    <w:p w14:paraId="01EEB410" w14:textId="77777777" w:rsidR="00D44B4E" w:rsidRDefault="00DE30D0">
      <w:pPr>
        <w:spacing w:after="120"/>
        <w:ind w:left="1152" w:right="1008"/>
      </w:pPr>
      <w:bookmarkStart w:id="387" w:name="_3jtnz0s" w:colFirst="0" w:colLast="0"/>
      <w:bookmarkEnd w:id="387"/>
      <w:r>
        <w:rPr>
          <w:b/>
        </w:rPr>
        <w:t>Note:</w:t>
      </w:r>
      <w:r>
        <w:t xml:space="preserve"> This parameter is in units of biomass but output from Landis-NECN is in units of C (C generally comprises roughly 50% of biomass.  Also, remember </w:t>
      </w:r>
      <w:proofErr w:type="gramStart"/>
      <w:r>
        <w:t>that this is the maximum monthly ANPP during peak growing season, not the annual ANPP often reported in the literature</w:t>
      </w:r>
      <w:proofErr w:type="gramEnd"/>
      <w:r>
        <w:t>.</w:t>
      </w:r>
      <w:bookmarkStart w:id="388" w:name="1yyy98l" w:colFirst="0" w:colLast="0"/>
      <w:bookmarkEnd w:id="388"/>
    </w:p>
    <w:p w14:paraId="3D7E7C2A" w14:textId="77777777" w:rsidR="00D44B4E" w:rsidRDefault="00DE30D0">
      <w:pPr>
        <w:pStyle w:val="Heading3"/>
        <w:numPr>
          <w:ilvl w:val="2"/>
          <w:numId w:val="5"/>
        </w:numPr>
        <w:ind w:left="1170" w:hanging="1170"/>
      </w:pPr>
      <w:bookmarkStart w:id="389" w:name="_Toc504289615"/>
      <w:proofErr w:type="spellStart"/>
      <w:r>
        <w:t>MaximumBiomass</w:t>
      </w:r>
      <w:proofErr w:type="spellEnd"/>
      <w:r>
        <w:t xml:space="preserve"> Table</w:t>
      </w:r>
      <w:bookmarkEnd w:id="389"/>
    </w:p>
    <w:p w14:paraId="386E337F" w14:textId="77777777" w:rsidR="00D44B4E" w:rsidRDefault="00DE30D0">
      <w:pPr>
        <w:spacing w:after="120"/>
        <w:ind w:left="1152" w:right="1008"/>
      </w:pPr>
      <w:r>
        <w:rPr>
          <w:rFonts w:ascii="Gungsuh" w:eastAsia="Gungsuh" w:hAnsi="Gungsuh" w:cs="Gungsuh"/>
        </w:rPr>
        <w:t xml:space="preserve">This parameter defines the maximum allowable aboveground biomass (AGB) for the species in the ecoregion.  This parameter interacts with KLAI and ANPP to determine the growth rate and maximum biomass of each species. Value:  </w:t>
      </w:r>
      <w:proofErr w:type="gramStart"/>
      <w:r>
        <w:rPr>
          <w:rFonts w:ascii="Gungsuh" w:eastAsia="Gungsuh" w:hAnsi="Gungsuh" w:cs="Gungsuh"/>
        </w:rPr>
        <w:t>0 ≤</w:t>
      </w:r>
      <w:proofErr w:type="gramEnd"/>
      <w:r>
        <w:rPr>
          <w:rFonts w:ascii="Gungsuh" w:eastAsia="Gungsuh" w:hAnsi="Gungsuh" w:cs="Gungsuh"/>
        </w:rPr>
        <w:t xml:space="preserve"> integer. Units: g biomass m</w:t>
      </w:r>
      <w:r>
        <w:rPr>
          <w:vertAlign w:val="superscript"/>
        </w:rPr>
        <w:t>-2</w:t>
      </w:r>
      <w:r>
        <w:t xml:space="preserve">.  Default value: </w:t>
      </w:r>
      <w:proofErr w:type="gramStart"/>
      <w:r>
        <w:t>0</w:t>
      </w:r>
      <w:proofErr w:type="gramEnd"/>
    </w:p>
    <w:p w14:paraId="76BA709E" w14:textId="77777777" w:rsidR="00D44B4E" w:rsidRDefault="00DE30D0">
      <w:pPr>
        <w:pStyle w:val="Heading2"/>
        <w:numPr>
          <w:ilvl w:val="1"/>
          <w:numId w:val="5"/>
        </w:numPr>
        <w:ind w:left="1170" w:hanging="1170"/>
      </w:pPr>
      <w:bookmarkStart w:id="390" w:name="2y3w247" w:colFirst="0" w:colLast="0"/>
      <w:bookmarkStart w:id="391" w:name="_Toc504289616"/>
      <w:bookmarkEnd w:id="390"/>
      <w:proofErr w:type="spellStart"/>
      <w:r>
        <w:t>AgeOnlyDisturbances</w:t>
      </w:r>
      <w:proofErr w:type="gramStart"/>
      <w:r>
        <w:t>:BiomassParameters</w:t>
      </w:r>
      <w:bookmarkEnd w:id="391"/>
      <w:proofErr w:type="spellEnd"/>
      <w:proofErr w:type="gramEnd"/>
    </w:p>
    <w:p w14:paraId="697F434C" w14:textId="77777777" w:rsidR="00D44B4E" w:rsidRDefault="00DE30D0">
      <w:pPr>
        <w:spacing w:after="120"/>
        <w:ind w:left="1152" w:right="1008"/>
      </w:pPr>
      <w:r>
        <w:t xml:space="preserve">This optional file parameter is the path of a text file with the biomass parameters to be used with age-cohort disturbances (e.g., Base Wind, Base Fire, </w:t>
      </w:r>
      <w:proofErr w:type="gramStart"/>
      <w:r>
        <w:t>Base</w:t>
      </w:r>
      <w:proofErr w:type="gramEnd"/>
      <w:r>
        <w:t xml:space="preserve"> BDA).  The format of that file </w:t>
      </w:r>
      <w:proofErr w:type="gramStart"/>
      <w:r>
        <w:t>is described</w:t>
      </w:r>
      <w:proofErr w:type="gramEnd"/>
      <w:r>
        <w:t xml:space="preserve"> in chapter 4.</w:t>
      </w:r>
    </w:p>
    <w:p w14:paraId="5245BC02" w14:textId="77777777" w:rsidR="00D44B4E" w:rsidRDefault="00DE30D0">
      <w:r>
        <w:br w:type="page"/>
      </w:r>
    </w:p>
    <w:p w14:paraId="584A8D2A" w14:textId="77777777" w:rsidR="00D44B4E" w:rsidRDefault="00DE30D0">
      <w:pPr>
        <w:pStyle w:val="Heading1"/>
        <w:numPr>
          <w:ilvl w:val="0"/>
          <w:numId w:val="5"/>
        </w:numPr>
        <w:ind w:hanging="432"/>
      </w:pPr>
      <w:bookmarkStart w:id="392" w:name="3x8tuzt" w:colFirst="0" w:colLast="0"/>
      <w:bookmarkStart w:id="393" w:name="_Toc504289617"/>
      <w:bookmarkEnd w:id="392"/>
      <w:r>
        <w:lastRenderedPageBreak/>
        <w:t>Output Files</w:t>
      </w:r>
      <w:bookmarkEnd w:id="393"/>
    </w:p>
    <w:p w14:paraId="3F166870" w14:textId="7531C628" w:rsidR="00D44B4E" w:rsidRDefault="00DE30D0">
      <w:pPr>
        <w:spacing w:after="120"/>
        <w:ind w:left="1152" w:right="1008"/>
      </w:pPr>
      <w:r>
        <w:t>The NECN Succession extension produces a number of outputs</w:t>
      </w:r>
      <w:r w:rsidR="006D4B1F">
        <w:t>, both maps (.</w:t>
      </w:r>
      <w:proofErr w:type="spellStart"/>
      <w:r w:rsidR="006D4B1F">
        <w:t>img</w:t>
      </w:r>
      <w:proofErr w:type="spellEnd"/>
      <w:r w:rsidR="006D4B1F">
        <w:t>) and output log files and summary log files (.</w:t>
      </w:r>
      <w:proofErr w:type="spellStart"/>
      <w:r w:rsidR="006D4B1F">
        <w:t>csvs</w:t>
      </w:r>
      <w:proofErr w:type="spellEnd"/>
      <w:r w:rsidR="006D4B1F">
        <w:t xml:space="preserve">). </w:t>
      </w:r>
    </w:p>
    <w:p w14:paraId="3888178D" w14:textId="11AA62F3" w:rsidR="006D4B1F" w:rsidRDefault="006D4B1F">
      <w:pPr>
        <w:spacing w:after="120"/>
        <w:ind w:left="1152" w:right="1008"/>
        <w:rPr>
          <w:u w:val="single"/>
        </w:rPr>
      </w:pPr>
      <w:r>
        <w:rPr>
          <w:u w:val="single"/>
        </w:rPr>
        <w:t>Maps</w:t>
      </w:r>
    </w:p>
    <w:p w14:paraId="49A67384" w14:textId="69E6EFDC" w:rsidR="006D4B1F" w:rsidRDefault="006D4B1F">
      <w:pPr>
        <w:spacing w:after="120"/>
        <w:ind w:left="1152" w:right="1008"/>
        <w:rPr>
          <w:u w:val="single"/>
        </w:rPr>
      </w:pPr>
      <w:r>
        <w:rPr>
          <w:u w:val="single"/>
        </w:rPr>
        <w:t xml:space="preserve">Output maps for </w:t>
      </w:r>
      <w:proofErr w:type="spellStart"/>
      <w:r>
        <w:rPr>
          <w:u w:val="single"/>
        </w:rPr>
        <w:t>NECN_Hydro</w:t>
      </w:r>
      <w:proofErr w:type="spellEnd"/>
      <w:r>
        <w:rPr>
          <w:u w:val="single"/>
        </w:rPr>
        <w:t xml:space="preserve"> primarily contain information on nutrient cycling and hydrology.</w:t>
      </w:r>
    </w:p>
    <w:p w14:paraId="7C4E9709" w14:textId="54B4B069" w:rsidR="006D4B1F" w:rsidRDefault="006D4B1F" w:rsidP="00801798">
      <w:pPr>
        <w:pStyle w:val="ListParagraph"/>
        <w:numPr>
          <w:ilvl w:val="0"/>
          <w:numId w:val="6"/>
        </w:numPr>
        <w:spacing w:after="120"/>
        <w:ind w:right="1008"/>
        <w:rPr>
          <w:u w:val="single"/>
        </w:rPr>
      </w:pPr>
      <w:r>
        <w:rPr>
          <w:u w:val="single"/>
        </w:rPr>
        <w:t xml:space="preserve">Annual Water Budget: </w:t>
      </w:r>
      <w:r w:rsidR="002577DC">
        <w:rPr>
          <w:u w:val="single"/>
        </w:rPr>
        <w:t xml:space="preserve">Excess soil moisture after evapotranspiration. Defined as </w:t>
      </w:r>
      <w:r>
        <w:rPr>
          <w:u w:val="single"/>
        </w:rPr>
        <w:t xml:space="preserve">water inputs </w:t>
      </w:r>
      <w:r w:rsidR="002577DC">
        <w:rPr>
          <w:u w:val="single"/>
        </w:rPr>
        <w:t xml:space="preserve">(precipitation + </w:t>
      </w:r>
      <w:proofErr w:type="spellStart"/>
      <w:r w:rsidR="002577DC">
        <w:rPr>
          <w:u w:val="single"/>
        </w:rPr>
        <w:t>irract</w:t>
      </w:r>
      <w:proofErr w:type="spellEnd"/>
      <w:r w:rsidR="002577DC">
        <w:rPr>
          <w:u w:val="single"/>
        </w:rPr>
        <w:t xml:space="preserve">) </w:t>
      </w:r>
      <w:r>
        <w:rPr>
          <w:u w:val="single"/>
        </w:rPr>
        <w:t>– actual evapotranspiration (AET)</w:t>
      </w:r>
    </w:p>
    <w:p w14:paraId="55CCC174" w14:textId="3DF51C2D" w:rsidR="006D4B1F" w:rsidRPr="00801798" w:rsidRDefault="002577DC" w:rsidP="00801798">
      <w:pPr>
        <w:pStyle w:val="ListParagraph"/>
        <w:numPr>
          <w:ilvl w:val="0"/>
          <w:numId w:val="6"/>
        </w:numPr>
        <w:spacing w:after="120"/>
        <w:ind w:right="1008"/>
        <w:rPr>
          <w:u w:val="single"/>
        </w:rPr>
      </w:pPr>
      <w:r>
        <w:rPr>
          <w:u w:val="single"/>
        </w:rPr>
        <w:t>Available water: amount of water available to trees</w:t>
      </w:r>
    </w:p>
    <w:p w14:paraId="59B164E8" w14:textId="77777777" w:rsidR="00D44B4E" w:rsidRDefault="00DE30D0">
      <w:pPr>
        <w:spacing w:after="120"/>
        <w:ind w:left="1152" w:right="1008"/>
      </w:pPr>
      <w:r>
        <w:t xml:space="preserve">In addition to the maps, there are three primary log files and one optional log files.  These are all comma delimited (*.csv) files that are typically read using Excel. </w:t>
      </w:r>
    </w:p>
    <w:p w14:paraId="0578F86B" w14:textId="77777777" w:rsidR="00D44B4E" w:rsidRDefault="00DE30D0">
      <w:pPr>
        <w:spacing w:after="120"/>
        <w:ind w:left="1152" w:right="1008"/>
      </w:pPr>
      <w:r>
        <w:rPr>
          <w:b/>
        </w:rPr>
        <w:t>Note</w:t>
      </w:r>
      <w:r>
        <w:t xml:space="preserve">:  </w:t>
      </w:r>
      <w:r>
        <w:rPr>
          <w:i/>
        </w:rPr>
        <w:t xml:space="preserve">When you run NECN, xml files </w:t>
      </w:r>
      <w:proofErr w:type="gramStart"/>
      <w:r>
        <w:rPr>
          <w:i/>
        </w:rPr>
        <w:t>are created</w:t>
      </w:r>
      <w:proofErr w:type="gramEnd"/>
      <w:r>
        <w:rPr>
          <w:i/>
        </w:rPr>
        <w:t xml:space="preserve"> for the NECN-succession-log and NECN-succession-monthly-log files in the folder called Metadata</w:t>
      </w:r>
      <w:r>
        <w:rPr>
          <w:b/>
          <w:i/>
        </w:rPr>
        <w:t xml:space="preserve">.  These xml files </w:t>
      </w:r>
      <w:proofErr w:type="gramStart"/>
      <w:r>
        <w:rPr>
          <w:b/>
          <w:i/>
        </w:rPr>
        <w:t>can be opened</w:t>
      </w:r>
      <w:proofErr w:type="gramEnd"/>
      <w:r>
        <w:rPr>
          <w:b/>
          <w:i/>
        </w:rPr>
        <w:t xml:space="preserve"> in any internet browser (e.g. Internet Explorer) and will list all the output parameters, their description and units.</w:t>
      </w:r>
    </w:p>
    <w:p w14:paraId="0CDED613" w14:textId="77777777" w:rsidR="00D44B4E" w:rsidRDefault="00DE30D0">
      <w:pPr>
        <w:spacing w:after="120"/>
        <w:ind w:left="1152" w:right="1008"/>
      </w:pPr>
      <w:r>
        <w:t>1.</w:t>
      </w:r>
      <w:r>
        <w:tab/>
        <w:t xml:space="preserve">NECN-succession-log:  The primary log file that outputs a snapshot of data at every successional time step.  These data </w:t>
      </w:r>
      <w:proofErr w:type="gramStart"/>
      <w:r>
        <w:t>are averaged</w:t>
      </w:r>
      <w:proofErr w:type="gramEnd"/>
      <w:r>
        <w:t xml:space="preserve"> by ecoregion and are most useful for analyzing variation over time and across ecoregions.</w:t>
      </w:r>
    </w:p>
    <w:p w14:paraId="5BC74907" w14:textId="77777777" w:rsidR="00D44B4E" w:rsidRDefault="00DE30D0">
      <w:pPr>
        <w:spacing w:after="120"/>
        <w:ind w:left="1152" w:right="1008"/>
      </w:pPr>
      <w:r>
        <w:t>2.</w:t>
      </w:r>
      <w:r>
        <w:tab/>
        <w:t xml:space="preserve">NECN-succession-monthly-log:  This log file contains an abbreviated set of data that are useful at a monthly time step.  These include NPP, heterotrophic respiration, N deposition and NEE.  These data </w:t>
      </w:r>
      <w:proofErr w:type="gramStart"/>
      <w:r>
        <w:t>can be compared</w:t>
      </w:r>
      <w:proofErr w:type="gramEnd"/>
      <w:r>
        <w:t xml:space="preserve"> to monthly flux tower data.  Also included are monthly </w:t>
      </w:r>
      <w:proofErr w:type="gramStart"/>
      <w:r>
        <w:t>temperature and precipitation</w:t>
      </w:r>
      <w:proofErr w:type="gramEnd"/>
      <w:r>
        <w:t xml:space="preserve"> and soil temperature.  These allow a quick cross-reference to your input data.</w:t>
      </w:r>
    </w:p>
    <w:p w14:paraId="07497F3E" w14:textId="77777777" w:rsidR="00D44B4E" w:rsidRDefault="00DE30D0">
      <w:pPr>
        <w:spacing w:after="120"/>
        <w:ind w:left="1152" w:right="1008"/>
      </w:pPr>
      <w:r>
        <w:t>3.</w:t>
      </w:r>
      <w:r>
        <w:tab/>
        <w:t>NECN-</w:t>
      </w:r>
      <w:proofErr w:type="spellStart"/>
      <w:r>
        <w:t>prob</w:t>
      </w:r>
      <w:proofErr w:type="spellEnd"/>
      <w:r>
        <w:t>-establish-log:  This log file contains the data used to calculate the probability of establishment for each ecoregion at each succession time step.  The probability of establishment is the minimum of all limiting factors.  However, these values do not take shade and presence of seed sources into account and therefore do not reflect the actual probability of establishment in a given site. The metadata file for this log file is located in the folder: C:\Program Files\LANDIS-II\v6\docs</w:t>
      </w:r>
    </w:p>
    <w:p w14:paraId="29A31E01" w14:textId="77777777" w:rsidR="00D44B4E" w:rsidRDefault="00DE30D0">
      <w:pPr>
        <w:spacing w:after="120"/>
        <w:ind w:left="1152" w:right="1008"/>
      </w:pPr>
      <w:r>
        <w:rPr>
          <w:b/>
          <w:i/>
        </w:rPr>
        <w:t>Note:</w:t>
      </w:r>
      <w:r>
        <w:rPr>
          <w:i/>
        </w:rPr>
        <w:t xml:space="preserve">  The probability of establishment </w:t>
      </w:r>
      <w:proofErr w:type="gramStart"/>
      <w:r>
        <w:rPr>
          <w:i/>
        </w:rPr>
        <w:t>is calculated annually and averaged over the succession time step</w:t>
      </w:r>
      <w:proofErr w:type="gramEnd"/>
      <w:r>
        <w:rPr>
          <w:i/>
        </w:rPr>
        <w:t>.</w:t>
      </w:r>
    </w:p>
    <w:p w14:paraId="71C2D3D8" w14:textId="77777777" w:rsidR="00D44B4E" w:rsidRDefault="00DE30D0">
      <w:pPr>
        <w:spacing w:after="120"/>
        <w:ind w:left="1152" w:right="1008"/>
      </w:pPr>
      <w:r>
        <w:t>4.</w:t>
      </w:r>
      <w:r>
        <w:tab/>
        <w:t xml:space="preserve">NECN-calibrate-log:  A detailed monthly output for </w:t>
      </w:r>
      <w:r>
        <w:rPr>
          <w:b/>
        </w:rPr>
        <w:t>every cohort at each month</w:t>
      </w:r>
      <w:r>
        <w:t xml:space="preserve">.  Due to the volume of data, this file </w:t>
      </w:r>
      <w:proofErr w:type="gramStart"/>
      <w:r>
        <w:t>should only be used</w:t>
      </w:r>
      <w:proofErr w:type="gramEnd"/>
      <w:r>
        <w:t xml:space="preserve"> with single cell runs.  </w:t>
      </w:r>
    </w:p>
    <w:p w14:paraId="5A45EA3F" w14:textId="77777777" w:rsidR="00D44B4E" w:rsidRDefault="00DE30D0">
      <w:pPr>
        <w:spacing w:after="120"/>
        <w:ind w:left="1152" w:right="1008"/>
      </w:pPr>
      <w:r>
        <w:t xml:space="preserve">The metadata file for the calibrate log file is located in the folder: C:\Program Files\LANDIS-II\v6\docs.  In the calibrate log file, BTOLAI is labelled as </w:t>
      </w:r>
      <w:proofErr w:type="spellStart"/>
      <w:r>
        <w:t>rLAI</w:t>
      </w:r>
      <w:proofErr w:type="spellEnd"/>
      <w:r>
        <w:t xml:space="preserve"> and KLAI as </w:t>
      </w:r>
      <w:proofErr w:type="spellStart"/>
      <w:r>
        <w:t>tLAI</w:t>
      </w:r>
      <w:proofErr w:type="spellEnd"/>
      <w:r>
        <w:t xml:space="preserve"> to make it consistent with the original Century code.</w:t>
      </w:r>
    </w:p>
    <w:p w14:paraId="47385890" w14:textId="77777777" w:rsidR="00D44B4E" w:rsidRDefault="00DE30D0">
      <w:r>
        <w:br w:type="page"/>
      </w:r>
    </w:p>
    <w:p w14:paraId="57AA78CF" w14:textId="77777777" w:rsidR="00D44B4E" w:rsidRDefault="00DE30D0">
      <w:pPr>
        <w:pStyle w:val="Heading1"/>
        <w:numPr>
          <w:ilvl w:val="0"/>
          <w:numId w:val="5"/>
        </w:numPr>
        <w:ind w:hanging="432"/>
      </w:pPr>
      <w:bookmarkStart w:id="394" w:name="_Toc504289618"/>
      <w:r>
        <w:lastRenderedPageBreak/>
        <w:t>Initial Communities Input File</w:t>
      </w:r>
      <w:bookmarkEnd w:id="394"/>
    </w:p>
    <w:p w14:paraId="41E977A3" w14:textId="51799B3A" w:rsidR="00D44B4E" w:rsidRDefault="00DE30D0">
      <w:pPr>
        <w:spacing w:after="120"/>
        <w:ind w:left="1152" w:right="1008"/>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ins w:id="395" w:author="Robert Michael Scheller" w:date="2018-01-21T09:18:00Z">
        <w:r w:rsidR="002F3DEC">
          <w:t xml:space="preserve">and biomass </w:t>
        </w:r>
      </w:ins>
      <w:r>
        <w:t>that are present for each of those species.</w:t>
      </w:r>
    </w:p>
    <w:p w14:paraId="349F8B45" w14:textId="77777777" w:rsidR="00D44B4E" w:rsidRDefault="00DE30D0">
      <w:pPr>
        <w:pStyle w:val="Heading2"/>
        <w:numPr>
          <w:ilvl w:val="1"/>
          <w:numId w:val="5"/>
        </w:numPr>
        <w:ind w:left="1170" w:hanging="1170"/>
      </w:pPr>
      <w:bookmarkStart w:id="396" w:name="_Toc504289619"/>
      <w:r>
        <w:t>Example File</w:t>
      </w:r>
      <w:bookmarkEnd w:id="396"/>
    </w:p>
    <w:p w14:paraId="67AEB4D9" w14:textId="77777777" w:rsidR="00D44B4E" w:rsidRDefault="00DE30D0">
      <w:pPr>
        <w:ind w:left="1498" w:right="1008"/>
      </w:pPr>
      <w:proofErr w:type="spellStart"/>
      <w:r>
        <w:rPr>
          <w:rFonts w:ascii="Courier New" w:eastAsia="Courier New" w:hAnsi="Courier New" w:cs="Courier New"/>
          <w:sz w:val="20"/>
          <w:szCs w:val="20"/>
        </w:rPr>
        <w:t>LandisData</w:t>
      </w:r>
      <w:proofErr w:type="spellEnd"/>
      <w:r>
        <w:rPr>
          <w:rFonts w:ascii="Courier New" w:eastAsia="Courier New" w:hAnsi="Courier New" w:cs="Courier New"/>
          <w:sz w:val="20"/>
          <w:szCs w:val="20"/>
        </w:rPr>
        <w:t xml:space="preserve">   "Initial Communities"</w:t>
      </w:r>
    </w:p>
    <w:p w14:paraId="345CE06B" w14:textId="77777777" w:rsidR="00D44B4E" w:rsidRDefault="00D44B4E">
      <w:pPr>
        <w:ind w:left="1498" w:right="1008"/>
      </w:pPr>
    </w:p>
    <w:p w14:paraId="6A1A3ED0" w14:textId="77777777" w:rsidR="00D44B4E" w:rsidRDefault="00DE30D0">
      <w:pPr>
        <w:ind w:left="1498" w:right="1008"/>
      </w:pPr>
      <w:r>
        <w:rPr>
          <w:rFonts w:ascii="Courier New" w:eastAsia="Courier New" w:hAnsi="Courier New" w:cs="Courier New"/>
          <w:sz w:val="20"/>
          <w:szCs w:val="20"/>
        </w:rPr>
        <w:t xml:space="preserve">&gt;&gt;Old </w:t>
      </w:r>
      <w:proofErr w:type="spellStart"/>
      <w:r>
        <w:rPr>
          <w:rFonts w:ascii="Courier New" w:eastAsia="Courier New" w:hAnsi="Courier New" w:cs="Courier New"/>
          <w:sz w:val="20"/>
          <w:szCs w:val="20"/>
        </w:rPr>
        <w:t>jackpine</w:t>
      </w:r>
      <w:proofErr w:type="spellEnd"/>
      <w:r>
        <w:rPr>
          <w:rFonts w:ascii="Courier New" w:eastAsia="Courier New" w:hAnsi="Courier New" w:cs="Courier New"/>
          <w:sz w:val="20"/>
          <w:szCs w:val="20"/>
        </w:rPr>
        <w:t xml:space="preserve"> oak </w:t>
      </w:r>
    </w:p>
    <w:p w14:paraId="0BE89884" w14:textId="77777777" w:rsidR="00D44B4E" w:rsidRPr="002F3DEC" w:rsidRDefault="00DE30D0">
      <w:pPr>
        <w:ind w:left="1498" w:right="1008"/>
        <w:rPr>
          <w:highlight w:val="yellow"/>
          <w:rPrChange w:id="397" w:author="Robert Michael Scheller" w:date="2018-01-21T09:20:00Z">
            <w:rPr/>
          </w:rPrChange>
        </w:rPr>
      </w:pPr>
      <w:proofErr w:type="spellStart"/>
      <w:proofErr w:type="gramStart"/>
      <w:r w:rsidRPr="002F3DEC">
        <w:rPr>
          <w:rFonts w:ascii="Courier New" w:eastAsia="Courier New" w:hAnsi="Courier New" w:cs="Courier New"/>
          <w:sz w:val="20"/>
          <w:szCs w:val="20"/>
          <w:highlight w:val="yellow"/>
          <w:rPrChange w:id="398" w:author="Robert Michael Scheller" w:date="2018-01-21T09:20:00Z">
            <w:rPr>
              <w:rFonts w:ascii="Courier New" w:eastAsia="Courier New" w:hAnsi="Courier New" w:cs="Courier New"/>
              <w:sz w:val="20"/>
              <w:szCs w:val="20"/>
            </w:rPr>
          </w:rPrChange>
        </w:rPr>
        <w:t>MapCode</w:t>
      </w:r>
      <w:proofErr w:type="spellEnd"/>
      <w:r w:rsidRPr="002F3DEC">
        <w:rPr>
          <w:rFonts w:ascii="Courier New" w:eastAsia="Courier New" w:hAnsi="Courier New" w:cs="Courier New"/>
          <w:sz w:val="20"/>
          <w:szCs w:val="20"/>
          <w:highlight w:val="yellow"/>
          <w:rPrChange w:id="399" w:author="Robert Michael Scheller" w:date="2018-01-21T09:20:00Z">
            <w:rPr>
              <w:rFonts w:ascii="Courier New" w:eastAsia="Courier New" w:hAnsi="Courier New" w:cs="Courier New"/>
              <w:sz w:val="20"/>
              <w:szCs w:val="20"/>
            </w:rPr>
          </w:rPrChange>
        </w:rPr>
        <w:t xml:space="preserve">  7</w:t>
      </w:r>
      <w:proofErr w:type="gramEnd"/>
    </w:p>
    <w:p w14:paraId="752FC974" w14:textId="3EFF95F7" w:rsidR="00D44B4E" w:rsidRPr="002F3DEC" w:rsidRDefault="00DE30D0">
      <w:pPr>
        <w:ind w:left="1498" w:right="1008"/>
        <w:rPr>
          <w:highlight w:val="yellow"/>
          <w:rPrChange w:id="400" w:author="Robert Michael Scheller" w:date="2018-01-21T09:20:00Z">
            <w:rPr/>
          </w:rPrChange>
        </w:rPr>
      </w:pPr>
      <w:r w:rsidRPr="002F3DEC">
        <w:rPr>
          <w:rFonts w:ascii="Courier New" w:eastAsia="Courier New" w:hAnsi="Courier New" w:cs="Courier New"/>
          <w:sz w:val="20"/>
          <w:szCs w:val="20"/>
          <w:highlight w:val="yellow"/>
          <w:rPrChange w:id="401"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02" w:author="Robert Michael Scheller" w:date="2018-01-21T09:20:00Z">
            <w:rPr>
              <w:rFonts w:ascii="Courier New" w:eastAsia="Courier New" w:hAnsi="Courier New" w:cs="Courier New"/>
              <w:sz w:val="20"/>
              <w:szCs w:val="20"/>
            </w:rPr>
          </w:rPrChange>
        </w:rPr>
        <w:t>acerrubr</w:t>
      </w:r>
      <w:proofErr w:type="spellEnd"/>
      <w:proofErr w:type="gramEnd"/>
      <w:r w:rsidRPr="002F3DEC">
        <w:rPr>
          <w:rFonts w:ascii="Courier New" w:eastAsia="Courier New" w:hAnsi="Courier New" w:cs="Courier New"/>
          <w:sz w:val="20"/>
          <w:szCs w:val="20"/>
          <w:highlight w:val="yellow"/>
          <w:rPrChange w:id="403" w:author="Robert Michael Scheller" w:date="2018-01-21T09:20:00Z">
            <w:rPr>
              <w:rFonts w:ascii="Courier New" w:eastAsia="Courier New" w:hAnsi="Courier New" w:cs="Courier New"/>
              <w:sz w:val="20"/>
              <w:szCs w:val="20"/>
            </w:rPr>
          </w:rPrChange>
        </w:rPr>
        <w:t xml:space="preserve"> 30</w:t>
      </w:r>
      <w:ins w:id="404" w:author="Robert Michael Scheller" w:date="2018-01-21T09:18:00Z">
        <w:r w:rsidR="002F3DEC" w:rsidRPr="002F3DEC">
          <w:rPr>
            <w:rFonts w:ascii="Courier New" w:eastAsia="Courier New" w:hAnsi="Courier New" w:cs="Courier New"/>
            <w:sz w:val="20"/>
            <w:szCs w:val="20"/>
            <w:highlight w:val="yellow"/>
            <w:rPrChange w:id="405" w:author="Robert Michael Scheller" w:date="2018-01-21T09:20:00Z">
              <w:rPr>
                <w:rFonts w:ascii="Courier New" w:eastAsia="Courier New" w:hAnsi="Courier New" w:cs="Courier New"/>
                <w:sz w:val="20"/>
                <w:szCs w:val="20"/>
              </w:rPr>
            </w:rPrChange>
          </w:rPr>
          <w:t xml:space="preserve"> (240)</w:t>
        </w:r>
      </w:ins>
    </w:p>
    <w:p w14:paraId="45506E9C" w14:textId="77777777" w:rsidR="00D44B4E" w:rsidRPr="002F3DEC" w:rsidRDefault="00DE30D0">
      <w:pPr>
        <w:ind w:left="1498" w:right="1008"/>
        <w:rPr>
          <w:highlight w:val="yellow"/>
          <w:rPrChange w:id="406" w:author="Robert Michael Scheller" w:date="2018-01-21T09:20:00Z">
            <w:rPr/>
          </w:rPrChange>
        </w:rPr>
      </w:pPr>
      <w:r w:rsidRPr="002F3DEC">
        <w:rPr>
          <w:rFonts w:ascii="Courier New" w:eastAsia="Courier New" w:hAnsi="Courier New" w:cs="Courier New"/>
          <w:sz w:val="20"/>
          <w:szCs w:val="20"/>
          <w:highlight w:val="yellow"/>
          <w:rPrChange w:id="407"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08" w:author="Robert Michael Scheller" w:date="2018-01-21T09:20:00Z">
            <w:rPr>
              <w:rFonts w:ascii="Courier New" w:eastAsia="Courier New" w:hAnsi="Courier New" w:cs="Courier New"/>
              <w:sz w:val="20"/>
              <w:szCs w:val="20"/>
            </w:rPr>
          </w:rPrChange>
        </w:rPr>
        <w:t>pinubank</w:t>
      </w:r>
      <w:proofErr w:type="spellEnd"/>
      <w:proofErr w:type="gramEnd"/>
      <w:r w:rsidRPr="002F3DEC">
        <w:rPr>
          <w:rFonts w:ascii="Courier New" w:eastAsia="Courier New" w:hAnsi="Courier New" w:cs="Courier New"/>
          <w:sz w:val="20"/>
          <w:szCs w:val="20"/>
          <w:highlight w:val="yellow"/>
          <w:rPrChange w:id="409" w:author="Robert Michael Scheller" w:date="2018-01-21T09:20:00Z">
            <w:rPr>
              <w:rFonts w:ascii="Courier New" w:eastAsia="Courier New" w:hAnsi="Courier New" w:cs="Courier New"/>
              <w:sz w:val="20"/>
              <w:szCs w:val="20"/>
            </w:rPr>
          </w:rPrChange>
        </w:rPr>
        <w:t xml:space="preserve"> 80 90</w:t>
      </w:r>
    </w:p>
    <w:p w14:paraId="39B04019" w14:textId="77777777" w:rsidR="00D44B4E" w:rsidRPr="002F3DEC" w:rsidRDefault="00DE30D0">
      <w:pPr>
        <w:ind w:left="1498" w:right="1008"/>
        <w:rPr>
          <w:highlight w:val="yellow"/>
          <w:rPrChange w:id="410" w:author="Robert Michael Scheller" w:date="2018-01-21T09:20:00Z">
            <w:rPr/>
          </w:rPrChange>
        </w:rPr>
      </w:pPr>
      <w:r w:rsidRPr="002F3DEC">
        <w:rPr>
          <w:rFonts w:ascii="Courier New" w:eastAsia="Courier New" w:hAnsi="Courier New" w:cs="Courier New"/>
          <w:sz w:val="20"/>
          <w:szCs w:val="20"/>
          <w:highlight w:val="yellow"/>
          <w:rPrChange w:id="411"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12" w:author="Robert Michael Scheller" w:date="2018-01-21T09:20:00Z">
            <w:rPr>
              <w:rFonts w:ascii="Courier New" w:eastAsia="Courier New" w:hAnsi="Courier New" w:cs="Courier New"/>
              <w:sz w:val="20"/>
              <w:szCs w:val="20"/>
            </w:rPr>
          </w:rPrChange>
        </w:rPr>
        <w:t>pinuresi</w:t>
      </w:r>
      <w:proofErr w:type="spellEnd"/>
      <w:proofErr w:type="gramEnd"/>
      <w:r w:rsidRPr="002F3DEC">
        <w:rPr>
          <w:rFonts w:ascii="Courier New" w:eastAsia="Courier New" w:hAnsi="Courier New" w:cs="Courier New"/>
          <w:sz w:val="20"/>
          <w:szCs w:val="20"/>
          <w:highlight w:val="yellow"/>
          <w:rPrChange w:id="413" w:author="Robert Michael Scheller" w:date="2018-01-21T09:20:00Z">
            <w:rPr>
              <w:rFonts w:ascii="Courier New" w:eastAsia="Courier New" w:hAnsi="Courier New" w:cs="Courier New"/>
              <w:sz w:val="20"/>
              <w:szCs w:val="20"/>
            </w:rPr>
          </w:rPrChange>
        </w:rPr>
        <w:t xml:space="preserve"> 110 140</w:t>
      </w:r>
    </w:p>
    <w:p w14:paraId="3997C85D" w14:textId="77777777" w:rsidR="00D44B4E" w:rsidRPr="002F3DEC" w:rsidRDefault="00DE30D0">
      <w:pPr>
        <w:ind w:left="1498" w:right="1008"/>
        <w:rPr>
          <w:highlight w:val="yellow"/>
          <w:rPrChange w:id="414" w:author="Robert Michael Scheller" w:date="2018-01-21T09:20:00Z">
            <w:rPr/>
          </w:rPrChange>
        </w:rPr>
      </w:pPr>
      <w:r w:rsidRPr="002F3DEC">
        <w:rPr>
          <w:rFonts w:ascii="Courier New" w:eastAsia="Courier New" w:hAnsi="Courier New" w:cs="Courier New"/>
          <w:sz w:val="20"/>
          <w:szCs w:val="20"/>
          <w:highlight w:val="yellow"/>
          <w:rPrChange w:id="415"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16" w:author="Robert Michael Scheller" w:date="2018-01-21T09:20:00Z">
            <w:rPr>
              <w:rFonts w:ascii="Courier New" w:eastAsia="Courier New" w:hAnsi="Courier New" w:cs="Courier New"/>
              <w:sz w:val="20"/>
              <w:szCs w:val="20"/>
            </w:rPr>
          </w:rPrChange>
        </w:rPr>
        <w:t>querelli</w:t>
      </w:r>
      <w:proofErr w:type="spellEnd"/>
      <w:proofErr w:type="gramEnd"/>
      <w:r w:rsidRPr="002F3DEC">
        <w:rPr>
          <w:rFonts w:ascii="Courier New" w:eastAsia="Courier New" w:hAnsi="Courier New" w:cs="Courier New"/>
          <w:sz w:val="20"/>
          <w:szCs w:val="20"/>
          <w:highlight w:val="yellow"/>
          <w:rPrChange w:id="417" w:author="Robert Michael Scheller" w:date="2018-01-21T09:20:00Z">
            <w:rPr>
              <w:rFonts w:ascii="Courier New" w:eastAsia="Courier New" w:hAnsi="Courier New" w:cs="Courier New"/>
              <w:sz w:val="20"/>
              <w:szCs w:val="20"/>
            </w:rPr>
          </w:rPrChange>
        </w:rPr>
        <w:t xml:space="preserve"> 40 120 240</w:t>
      </w:r>
    </w:p>
    <w:p w14:paraId="0EEE63FE" w14:textId="77777777" w:rsidR="00D44B4E" w:rsidRPr="002F3DEC" w:rsidRDefault="00D44B4E">
      <w:pPr>
        <w:ind w:left="1498" w:right="1008"/>
        <w:rPr>
          <w:highlight w:val="yellow"/>
          <w:rPrChange w:id="418" w:author="Robert Michael Scheller" w:date="2018-01-21T09:20:00Z">
            <w:rPr/>
          </w:rPrChange>
        </w:rPr>
      </w:pPr>
    </w:p>
    <w:p w14:paraId="6A7EB055" w14:textId="77777777" w:rsidR="00D44B4E" w:rsidRPr="002F3DEC" w:rsidRDefault="00DE30D0">
      <w:pPr>
        <w:ind w:left="1498" w:right="1008"/>
        <w:rPr>
          <w:highlight w:val="yellow"/>
          <w:rPrChange w:id="419" w:author="Robert Michael Scheller" w:date="2018-01-21T09:20:00Z">
            <w:rPr/>
          </w:rPrChange>
        </w:rPr>
      </w:pPr>
      <w:r w:rsidRPr="002F3DEC">
        <w:rPr>
          <w:rFonts w:ascii="Courier New" w:eastAsia="Courier New" w:hAnsi="Courier New" w:cs="Courier New"/>
          <w:sz w:val="20"/>
          <w:szCs w:val="20"/>
          <w:highlight w:val="yellow"/>
          <w:rPrChange w:id="420" w:author="Robert Michael Scheller" w:date="2018-01-21T09:20:00Z">
            <w:rPr>
              <w:rFonts w:ascii="Courier New" w:eastAsia="Courier New" w:hAnsi="Courier New" w:cs="Courier New"/>
              <w:sz w:val="20"/>
              <w:szCs w:val="20"/>
            </w:rPr>
          </w:rPrChange>
        </w:rPr>
        <w:t xml:space="preserve">&gt;&gt; </w:t>
      </w:r>
      <w:proofErr w:type="gramStart"/>
      <w:r w:rsidRPr="002F3DEC">
        <w:rPr>
          <w:rFonts w:ascii="Courier New" w:eastAsia="Courier New" w:hAnsi="Courier New" w:cs="Courier New"/>
          <w:sz w:val="20"/>
          <w:szCs w:val="20"/>
          <w:highlight w:val="yellow"/>
          <w:rPrChange w:id="421" w:author="Robert Michael Scheller" w:date="2018-01-21T09:20:00Z">
            <w:rPr>
              <w:rFonts w:ascii="Courier New" w:eastAsia="Courier New" w:hAnsi="Courier New" w:cs="Courier New"/>
              <w:sz w:val="20"/>
              <w:szCs w:val="20"/>
            </w:rPr>
          </w:rPrChange>
        </w:rPr>
        <w:t>young</w:t>
      </w:r>
      <w:proofErr w:type="gramEnd"/>
      <w:r w:rsidRPr="002F3DEC">
        <w:rPr>
          <w:rFonts w:ascii="Courier New" w:eastAsia="Courier New" w:hAnsi="Courier New" w:cs="Courier New"/>
          <w:sz w:val="20"/>
          <w:szCs w:val="20"/>
          <w:highlight w:val="yellow"/>
          <w:rPrChange w:id="422" w:author="Robert Michael Scheller" w:date="2018-01-21T09:20:00Z">
            <w:rPr>
              <w:rFonts w:ascii="Courier New" w:eastAsia="Courier New" w:hAnsi="Courier New" w:cs="Courier New"/>
              <w:sz w:val="20"/>
              <w:szCs w:val="20"/>
            </w:rPr>
          </w:rPrChange>
        </w:rPr>
        <w:t xml:space="preserve"> </w:t>
      </w:r>
      <w:proofErr w:type="spellStart"/>
      <w:r w:rsidRPr="002F3DEC">
        <w:rPr>
          <w:rFonts w:ascii="Courier New" w:eastAsia="Courier New" w:hAnsi="Courier New" w:cs="Courier New"/>
          <w:sz w:val="20"/>
          <w:szCs w:val="20"/>
          <w:highlight w:val="yellow"/>
          <w:rPrChange w:id="423" w:author="Robert Michael Scheller" w:date="2018-01-21T09:20:00Z">
            <w:rPr>
              <w:rFonts w:ascii="Courier New" w:eastAsia="Courier New" w:hAnsi="Courier New" w:cs="Courier New"/>
              <w:sz w:val="20"/>
              <w:szCs w:val="20"/>
            </w:rPr>
          </w:rPrChange>
        </w:rPr>
        <w:t>jackpine</w:t>
      </w:r>
      <w:proofErr w:type="spellEnd"/>
      <w:r w:rsidRPr="002F3DEC">
        <w:rPr>
          <w:rFonts w:ascii="Courier New" w:eastAsia="Courier New" w:hAnsi="Courier New" w:cs="Courier New"/>
          <w:sz w:val="20"/>
          <w:szCs w:val="20"/>
          <w:highlight w:val="yellow"/>
          <w:rPrChange w:id="424" w:author="Robert Michael Scheller" w:date="2018-01-21T09:20:00Z">
            <w:rPr>
              <w:rFonts w:ascii="Courier New" w:eastAsia="Courier New" w:hAnsi="Courier New" w:cs="Courier New"/>
              <w:sz w:val="20"/>
              <w:szCs w:val="20"/>
            </w:rPr>
          </w:rPrChange>
        </w:rPr>
        <w:t xml:space="preserve"> oak</w:t>
      </w:r>
    </w:p>
    <w:p w14:paraId="193F9B67" w14:textId="77777777" w:rsidR="00D44B4E" w:rsidRPr="002F3DEC" w:rsidRDefault="00DE30D0">
      <w:pPr>
        <w:ind w:left="1498" w:right="1008"/>
        <w:rPr>
          <w:highlight w:val="yellow"/>
          <w:rPrChange w:id="425" w:author="Robert Michael Scheller" w:date="2018-01-21T09:20:00Z">
            <w:rPr/>
          </w:rPrChange>
        </w:rPr>
      </w:pPr>
      <w:proofErr w:type="spellStart"/>
      <w:proofErr w:type="gramStart"/>
      <w:r w:rsidRPr="002F3DEC">
        <w:rPr>
          <w:rFonts w:ascii="Courier New" w:eastAsia="Courier New" w:hAnsi="Courier New" w:cs="Courier New"/>
          <w:sz w:val="20"/>
          <w:szCs w:val="20"/>
          <w:highlight w:val="yellow"/>
          <w:rPrChange w:id="426" w:author="Robert Michael Scheller" w:date="2018-01-21T09:20:00Z">
            <w:rPr>
              <w:rFonts w:ascii="Courier New" w:eastAsia="Courier New" w:hAnsi="Courier New" w:cs="Courier New"/>
              <w:sz w:val="20"/>
              <w:szCs w:val="20"/>
            </w:rPr>
          </w:rPrChange>
        </w:rPr>
        <w:t>MapCode</w:t>
      </w:r>
      <w:proofErr w:type="spellEnd"/>
      <w:r w:rsidRPr="002F3DEC">
        <w:rPr>
          <w:rFonts w:ascii="Courier New" w:eastAsia="Courier New" w:hAnsi="Courier New" w:cs="Courier New"/>
          <w:sz w:val="20"/>
          <w:szCs w:val="20"/>
          <w:highlight w:val="yellow"/>
          <w:rPrChange w:id="427" w:author="Robert Michael Scheller" w:date="2018-01-21T09:20:00Z">
            <w:rPr>
              <w:rFonts w:ascii="Courier New" w:eastAsia="Courier New" w:hAnsi="Courier New" w:cs="Courier New"/>
              <w:sz w:val="20"/>
              <w:szCs w:val="20"/>
            </w:rPr>
          </w:rPrChange>
        </w:rPr>
        <w:t xml:space="preserve">  0</w:t>
      </w:r>
      <w:proofErr w:type="gramEnd"/>
    </w:p>
    <w:p w14:paraId="38396ED3" w14:textId="77777777" w:rsidR="00D44B4E" w:rsidRPr="002F3DEC" w:rsidRDefault="00DE30D0">
      <w:pPr>
        <w:ind w:left="1498" w:right="1008"/>
        <w:rPr>
          <w:highlight w:val="yellow"/>
          <w:rPrChange w:id="428" w:author="Robert Michael Scheller" w:date="2018-01-21T09:20:00Z">
            <w:rPr/>
          </w:rPrChange>
        </w:rPr>
      </w:pPr>
      <w:r w:rsidRPr="002F3DEC">
        <w:rPr>
          <w:rFonts w:ascii="Courier New" w:eastAsia="Courier New" w:hAnsi="Courier New" w:cs="Courier New"/>
          <w:sz w:val="20"/>
          <w:szCs w:val="20"/>
          <w:highlight w:val="yellow"/>
          <w:rPrChange w:id="429"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30" w:author="Robert Michael Scheller" w:date="2018-01-21T09:20:00Z">
            <w:rPr>
              <w:rFonts w:ascii="Courier New" w:eastAsia="Courier New" w:hAnsi="Courier New" w:cs="Courier New"/>
              <w:sz w:val="20"/>
              <w:szCs w:val="20"/>
            </w:rPr>
          </w:rPrChange>
        </w:rPr>
        <w:t>pinubank</w:t>
      </w:r>
      <w:proofErr w:type="spellEnd"/>
      <w:proofErr w:type="gramEnd"/>
      <w:r w:rsidRPr="002F3DEC">
        <w:rPr>
          <w:rFonts w:ascii="Courier New" w:eastAsia="Courier New" w:hAnsi="Courier New" w:cs="Courier New"/>
          <w:sz w:val="20"/>
          <w:szCs w:val="20"/>
          <w:highlight w:val="yellow"/>
          <w:rPrChange w:id="431" w:author="Robert Michael Scheller" w:date="2018-01-21T09:20:00Z">
            <w:rPr>
              <w:rFonts w:ascii="Courier New" w:eastAsia="Courier New" w:hAnsi="Courier New" w:cs="Courier New"/>
              <w:sz w:val="20"/>
              <w:szCs w:val="20"/>
            </w:rPr>
          </w:rPrChange>
        </w:rPr>
        <w:t xml:space="preserve"> 30 50</w:t>
      </w:r>
    </w:p>
    <w:p w14:paraId="0E5D552B" w14:textId="77777777" w:rsidR="00D44B4E" w:rsidRPr="002F3DEC" w:rsidRDefault="00DE30D0">
      <w:pPr>
        <w:ind w:left="1498" w:right="1008"/>
        <w:rPr>
          <w:highlight w:val="yellow"/>
          <w:rPrChange w:id="432" w:author="Robert Michael Scheller" w:date="2018-01-21T09:20:00Z">
            <w:rPr/>
          </w:rPrChange>
        </w:rPr>
      </w:pPr>
      <w:r w:rsidRPr="002F3DEC">
        <w:rPr>
          <w:rFonts w:ascii="Courier New" w:eastAsia="Courier New" w:hAnsi="Courier New" w:cs="Courier New"/>
          <w:sz w:val="20"/>
          <w:szCs w:val="20"/>
          <w:highlight w:val="yellow"/>
          <w:rPrChange w:id="433"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34" w:author="Robert Michael Scheller" w:date="2018-01-21T09:20:00Z">
            <w:rPr>
              <w:rFonts w:ascii="Courier New" w:eastAsia="Courier New" w:hAnsi="Courier New" w:cs="Courier New"/>
              <w:sz w:val="20"/>
              <w:szCs w:val="20"/>
            </w:rPr>
          </w:rPrChange>
        </w:rPr>
        <w:t>querelli</w:t>
      </w:r>
      <w:proofErr w:type="spellEnd"/>
      <w:proofErr w:type="gramEnd"/>
      <w:r w:rsidRPr="002F3DEC">
        <w:rPr>
          <w:rFonts w:ascii="Courier New" w:eastAsia="Courier New" w:hAnsi="Courier New" w:cs="Courier New"/>
          <w:sz w:val="20"/>
          <w:szCs w:val="20"/>
          <w:highlight w:val="yellow"/>
          <w:rPrChange w:id="435" w:author="Robert Michael Scheller" w:date="2018-01-21T09:20:00Z">
            <w:rPr>
              <w:rFonts w:ascii="Courier New" w:eastAsia="Courier New" w:hAnsi="Courier New" w:cs="Courier New"/>
              <w:sz w:val="20"/>
              <w:szCs w:val="20"/>
            </w:rPr>
          </w:rPrChange>
        </w:rPr>
        <w:t xml:space="preserve"> 10 40 70</w:t>
      </w:r>
    </w:p>
    <w:p w14:paraId="2D991529" w14:textId="77777777" w:rsidR="00D44B4E" w:rsidRPr="002F3DEC" w:rsidRDefault="00D44B4E">
      <w:pPr>
        <w:ind w:left="1498" w:right="1008"/>
        <w:rPr>
          <w:highlight w:val="yellow"/>
          <w:rPrChange w:id="436" w:author="Robert Michael Scheller" w:date="2018-01-21T09:20:00Z">
            <w:rPr/>
          </w:rPrChange>
        </w:rPr>
      </w:pPr>
    </w:p>
    <w:p w14:paraId="64CD84C2" w14:textId="77777777" w:rsidR="00D44B4E" w:rsidRPr="002F3DEC" w:rsidRDefault="00DE30D0">
      <w:pPr>
        <w:ind w:left="1498" w:right="1008"/>
        <w:rPr>
          <w:highlight w:val="yellow"/>
          <w:rPrChange w:id="437" w:author="Robert Michael Scheller" w:date="2018-01-21T09:20:00Z">
            <w:rPr/>
          </w:rPrChange>
        </w:rPr>
      </w:pPr>
      <w:r w:rsidRPr="002F3DEC">
        <w:rPr>
          <w:rFonts w:ascii="Courier New" w:eastAsia="Courier New" w:hAnsi="Courier New" w:cs="Courier New"/>
          <w:sz w:val="20"/>
          <w:szCs w:val="20"/>
          <w:highlight w:val="yellow"/>
          <w:rPrChange w:id="438" w:author="Robert Michael Scheller" w:date="2018-01-21T09:20:00Z">
            <w:rPr>
              <w:rFonts w:ascii="Courier New" w:eastAsia="Courier New" w:hAnsi="Courier New" w:cs="Courier New"/>
              <w:sz w:val="20"/>
              <w:szCs w:val="20"/>
            </w:rPr>
          </w:rPrChange>
        </w:rPr>
        <w:t xml:space="preserve">&gt;&gt; </w:t>
      </w:r>
      <w:proofErr w:type="gramStart"/>
      <w:r w:rsidRPr="002F3DEC">
        <w:rPr>
          <w:rFonts w:ascii="Courier New" w:eastAsia="Courier New" w:hAnsi="Courier New" w:cs="Courier New"/>
          <w:sz w:val="20"/>
          <w:szCs w:val="20"/>
          <w:highlight w:val="yellow"/>
          <w:rPrChange w:id="439" w:author="Robert Michael Scheller" w:date="2018-01-21T09:20:00Z">
            <w:rPr>
              <w:rFonts w:ascii="Courier New" w:eastAsia="Courier New" w:hAnsi="Courier New" w:cs="Courier New"/>
              <w:sz w:val="20"/>
              <w:szCs w:val="20"/>
            </w:rPr>
          </w:rPrChange>
        </w:rPr>
        <w:t>young</w:t>
      </w:r>
      <w:proofErr w:type="gramEnd"/>
      <w:r w:rsidRPr="002F3DEC">
        <w:rPr>
          <w:rFonts w:ascii="Courier New" w:eastAsia="Courier New" w:hAnsi="Courier New" w:cs="Courier New"/>
          <w:sz w:val="20"/>
          <w:szCs w:val="20"/>
          <w:highlight w:val="yellow"/>
          <w:rPrChange w:id="440" w:author="Robert Michael Scheller" w:date="2018-01-21T09:20:00Z">
            <w:rPr>
              <w:rFonts w:ascii="Courier New" w:eastAsia="Courier New" w:hAnsi="Courier New" w:cs="Courier New"/>
              <w:sz w:val="20"/>
              <w:szCs w:val="20"/>
            </w:rPr>
          </w:rPrChange>
        </w:rPr>
        <w:t xml:space="preserve"> aspen   </w:t>
      </w:r>
    </w:p>
    <w:p w14:paraId="3B6AEF87" w14:textId="77777777" w:rsidR="00D44B4E" w:rsidRPr="002F3DEC" w:rsidRDefault="00DE30D0">
      <w:pPr>
        <w:ind w:left="1498" w:right="1008"/>
        <w:rPr>
          <w:highlight w:val="yellow"/>
          <w:rPrChange w:id="441" w:author="Robert Michael Scheller" w:date="2018-01-21T09:20:00Z">
            <w:rPr/>
          </w:rPrChange>
        </w:rPr>
      </w:pPr>
      <w:proofErr w:type="spellStart"/>
      <w:r w:rsidRPr="002F3DEC">
        <w:rPr>
          <w:rFonts w:ascii="Courier New" w:eastAsia="Courier New" w:hAnsi="Courier New" w:cs="Courier New"/>
          <w:sz w:val="20"/>
          <w:szCs w:val="20"/>
          <w:highlight w:val="yellow"/>
          <w:rPrChange w:id="442" w:author="Robert Michael Scheller" w:date="2018-01-21T09:20:00Z">
            <w:rPr>
              <w:rFonts w:ascii="Courier New" w:eastAsia="Courier New" w:hAnsi="Courier New" w:cs="Courier New"/>
              <w:sz w:val="20"/>
              <w:szCs w:val="20"/>
            </w:rPr>
          </w:rPrChange>
        </w:rPr>
        <w:t>MapCode</w:t>
      </w:r>
      <w:proofErr w:type="spellEnd"/>
      <w:r w:rsidRPr="002F3DEC">
        <w:rPr>
          <w:rFonts w:ascii="Courier New" w:eastAsia="Courier New" w:hAnsi="Courier New" w:cs="Courier New"/>
          <w:sz w:val="20"/>
          <w:szCs w:val="20"/>
          <w:highlight w:val="yellow"/>
          <w:rPrChange w:id="443" w:author="Robert Michael Scheller" w:date="2018-01-21T09:20:00Z">
            <w:rPr>
              <w:rFonts w:ascii="Courier New" w:eastAsia="Courier New" w:hAnsi="Courier New" w:cs="Courier New"/>
              <w:sz w:val="20"/>
              <w:szCs w:val="20"/>
            </w:rPr>
          </w:rPrChange>
        </w:rPr>
        <w:t xml:space="preserve"> 2</w:t>
      </w:r>
    </w:p>
    <w:p w14:paraId="1073DAD9" w14:textId="77777777" w:rsidR="00D44B4E" w:rsidRPr="002F3DEC" w:rsidRDefault="00DE30D0">
      <w:pPr>
        <w:ind w:left="1498" w:right="1008"/>
        <w:rPr>
          <w:highlight w:val="yellow"/>
          <w:rPrChange w:id="444" w:author="Robert Michael Scheller" w:date="2018-01-21T09:20:00Z">
            <w:rPr/>
          </w:rPrChange>
        </w:rPr>
      </w:pPr>
      <w:r w:rsidRPr="002F3DEC">
        <w:rPr>
          <w:rFonts w:ascii="Courier New" w:eastAsia="Courier New" w:hAnsi="Courier New" w:cs="Courier New"/>
          <w:sz w:val="20"/>
          <w:szCs w:val="20"/>
          <w:highlight w:val="yellow"/>
          <w:rPrChange w:id="445"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46" w:author="Robert Michael Scheller" w:date="2018-01-21T09:20:00Z">
            <w:rPr>
              <w:rFonts w:ascii="Courier New" w:eastAsia="Courier New" w:hAnsi="Courier New" w:cs="Courier New"/>
              <w:sz w:val="20"/>
              <w:szCs w:val="20"/>
            </w:rPr>
          </w:rPrChange>
        </w:rPr>
        <w:t>poputrem</w:t>
      </w:r>
      <w:proofErr w:type="spellEnd"/>
      <w:proofErr w:type="gramEnd"/>
      <w:r w:rsidRPr="002F3DEC">
        <w:rPr>
          <w:rFonts w:ascii="Courier New" w:eastAsia="Courier New" w:hAnsi="Courier New" w:cs="Courier New"/>
          <w:sz w:val="20"/>
          <w:szCs w:val="20"/>
          <w:highlight w:val="yellow"/>
          <w:rPrChange w:id="447" w:author="Robert Michael Scheller" w:date="2018-01-21T09:20:00Z">
            <w:rPr>
              <w:rFonts w:ascii="Courier New" w:eastAsia="Courier New" w:hAnsi="Courier New" w:cs="Courier New"/>
              <w:sz w:val="20"/>
              <w:szCs w:val="20"/>
            </w:rPr>
          </w:rPrChange>
        </w:rPr>
        <w:t xml:space="preserve"> 10 20</w:t>
      </w:r>
    </w:p>
    <w:p w14:paraId="479F7147" w14:textId="77777777" w:rsidR="00D44B4E" w:rsidRPr="002F3DEC" w:rsidRDefault="00D44B4E">
      <w:pPr>
        <w:ind w:left="1498" w:right="1008"/>
        <w:rPr>
          <w:highlight w:val="yellow"/>
          <w:rPrChange w:id="448" w:author="Robert Michael Scheller" w:date="2018-01-21T09:20:00Z">
            <w:rPr/>
          </w:rPrChange>
        </w:rPr>
      </w:pPr>
    </w:p>
    <w:p w14:paraId="4AC97E58" w14:textId="77777777" w:rsidR="00D44B4E" w:rsidRPr="002F3DEC" w:rsidRDefault="00DE30D0">
      <w:pPr>
        <w:ind w:left="1498" w:right="1008"/>
        <w:rPr>
          <w:highlight w:val="yellow"/>
          <w:rPrChange w:id="449" w:author="Robert Michael Scheller" w:date="2018-01-21T09:20:00Z">
            <w:rPr/>
          </w:rPrChange>
        </w:rPr>
      </w:pPr>
      <w:r w:rsidRPr="002F3DEC">
        <w:rPr>
          <w:rFonts w:ascii="Courier New" w:eastAsia="Courier New" w:hAnsi="Courier New" w:cs="Courier New"/>
          <w:sz w:val="20"/>
          <w:szCs w:val="20"/>
          <w:highlight w:val="yellow"/>
          <w:rPrChange w:id="450" w:author="Robert Michael Scheller" w:date="2018-01-21T09:20:00Z">
            <w:rPr>
              <w:rFonts w:ascii="Courier New" w:eastAsia="Courier New" w:hAnsi="Courier New" w:cs="Courier New"/>
              <w:sz w:val="20"/>
              <w:szCs w:val="20"/>
            </w:rPr>
          </w:rPrChange>
        </w:rPr>
        <w:t xml:space="preserve">&gt;&gt; </w:t>
      </w:r>
      <w:proofErr w:type="gramStart"/>
      <w:r w:rsidRPr="002F3DEC">
        <w:rPr>
          <w:rFonts w:ascii="Courier New" w:eastAsia="Courier New" w:hAnsi="Courier New" w:cs="Courier New"/>
          <w:sz w:val="20"/>
          <w:szCs w:val="20"/>
          <w:highlight w:val="yellow"/>
          <w:rPrChange w:id="451" w:author="Robert Michael Scheller" w:date="2018-01-21T09:20:00Z">
            <w:rPr>
              <w:rFonts w:ascii="Courier New" w:eastAsia="Courier New" w:hAnsi="Courier New" w:cs="Courier New"/>
              <w:sz w:val="20"/>
              <w:szCs w:val="20"/>
            </w:rPr>
          </w:rPrChange>
        </w:rPr>
        <w:t>old</w:t>
      </w:r>
      <w:proofErr w:type="gramEnd"/>
      <w:r w:rsidRPr="002F3DEC">
        <w:rPr>
          <w:rFonts w:ascii="Courier New" w:eastAsia="Courier New" w:hAnsi="Courier New" w:cs="Courier New"/>
          <w:sz w:val="20"/>
          <w:szCs w:val="20"/>
          <w:highlight w:val="yellow"/>
          <w:rPrChange w:id="452" w:author="Robert Michael Scheller" w:date="2018-01-21T09:20:00Z">
            <w:rPr>
              <w:rFonts w:ascii="Courier New" w:eastAsia="Courier New" w:hAnsi="Courier New" w:cs="Courier New"/>
              <w:sz w:val="20"/>
              <w:szCs w:val="20"/>
            </w:rPr>
          </w:rPrChange>
        </w:rPr>
        <w:t xml:space="preserve"> maple hardwoods</w:t>
      </w:r>
    </w:p>
    <w:p w14:paraId="2F00CFBC" w14:textId="77777777" w:rsidR="00D44B4E" w:rsidRPr="002F3DEC" w:rsidRDefault="00DE30D0">
      <w:pPr>
        <w:ind w:left="1498" w:right="1008"/>
        <w:rPr>
          <w:highlight w:val="yellow"/>
          <w:rPrChange w:id="453" w:author="Robert Michael Scheller" w:date="2018-01-21T09:20:00Z">
            <w:rPr/>
          </w:rPrChange>
        </w:rPr>
      </w:pPr>
      <w:proofErr w:type="spellStart"/>
      <w:r w:rsidRPr="002F3DEC">
        <w:rPr>
          <w:rFonts w:ascii="Courier New" w:eastAsia="Courier New" w:hAnsi="Courier New" w:cs="Courier New"/>
          <w:sz w:val="20"/>
          <w:szCs w:val="20"/>
          <w:highlight w:val="yellow"/>
          <w:rPrChange w:id="454" w:author="Robert Michael Scheller" w:date="2018-01-21T09:20:00Z">
            <w:rPr>
              <w:rFonts w:ascii="Courier New" w:eastAsia="Courier New" w:hAnsi="Courier New" w:cs="Courier New"/>
              <w:sz w:val="20"/>
              <w:szCs w:val="20"/>
            </w:rPr>
          </w:rPrChange>
        </w:rPr>
        <w:t>MapCode</w:t>
      </w:r>
      <w:proofErr w:type="spellEnd"/>
      <w:r w:rsidRPr="002F3DEC">
        <w:rPr>
          <w:rFonts w:ascii="Courier New" w:eastAsia="Courier New" w:hAnsi="Courier New" w:cs="Courier New"/>
          <w:sz w:val="20"/>
          <w:szCs w:val="20"/>
          <w:highlight w:val="yellow"/>
          <w:rPrChange w:id="455" w:author="Robert Michael Scheller" w:date="2018-01-21T09:20:00Z">
            <w:rPr>
              <w:rFonts w:ascii="Courier New" w:eastAsia="Courier New" w:hAnsi="Courier New" w:cs="Courier New"/>
              <w:sz w:val="20"/>
              <w:szCs w:val="20"/>
            </w:rPr>
          </w:rPrChange>
        </w:rPr>
        <w:t xml:space="preserve"> 55</w:t>
      </w:r>
    </w:p>
    <w:p w14:paraId="4D2E2A00" w14:textId="77777777" w:rsidR="00D44B4E" w:rsidRPr="002F3DEC" w:rsidRDefault="00DE30D0">
      <w:pPr>
        <w:ind w:left="1498" w:right="1008"/>
        <w:rPr>
          <w:highlight w:val="yellow"/>
          <w:rPrChange w:id="456" w:author="Robert Michael Scheller" w:date="2018-01-21T09:20:00Z">
            <w:rPr/>
          </w:rPrChange>
        </w:rPr>
      </w:pPr>
      <w:r w:rsidRPr="002F3DEC">
        <w:rPr>
          <w:rFonts w:ascii="Courier New" w:eastAsia="Courier New" w:hAnsi="Courier New" w:cs="Courier New"/>
          <w:sz w:val="20"/>
          <w:szCs w:val="20"/>
          <w:highlight w:val="yellow"/>
          <w:rPrChange w:id="457"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58" w:author="Robert Michael Scheller" w:date="2018-01-21T09:20:00Z">
            <w:rPr>
              <w:rFonts w:ascii="Courier New" w:eastAsia="Courier New" w:hAnsi="Courier New" w:cs="Courier New"/>
              <w:sz w:val="20"/>
              <w:szCs w:val="20"/>
            </w:rPr>
          </w:rPrChange>
        </w:rPr>
        <w:t>abiebals</w:t>
      </w:r>
      <w:proofErr w:type="spellEnd"/>
      <w:proofErr w:type="gramEnd"/>
      <w:r w:rsidRPr="002F3DEC">
        <w:rPr>
          <w:rFonts w:ascii="Courier New" w:eastAsia="Courier New" w:hAnsi="Courier New" w:cs="Courier New"/>
          <w:sz w:val="20"/>
          <w:szCs w:val="20"/>
          <w:highlight w:val="yellow"/>
          <w:rPrChange w:id="459" w:author="Robert Michael Scheller" w:date="2018-01-21T09:20:00Z">
            <w:rPr>
              <w:rFonts w:ascii="Courier New" w:eastAsia="Courier New" w:hAnsi="Courier New" w:cs="Courier New"/>
              <w:sz w:val="20"/>
              <w:szCs w:val="20"/>
            </w:rPr>
          </w:rPrChange>
        </w:rPr>
        <w:t xml:space="preserve"> 10 60 120</w:t>
      </w:r>
    </w:p>
    <w:p w14:paraId="7F0E1F82" w14:textId="77777777" w:rsidR="00D44B4E" w:rsidRPr="002F3DEC" w:rsidRDefault="00DE30D0">
      <w:pPr>
        <w:ind w:left="1498" w:right="1008"/>
        <w:rPr>
          <w:highlight w:val="yellow"/>
          <w:rPrChange w:id="460" w:author="Robert Michael Scheller" w:date="2018-01-21T09:20:00Z">
            <w:rPr/>
          </w:rPrChange>
        </w:rPr>
      </w:pPr>
      <w:r w:rsidRPr="002F3DEC">
        <w:rPr>
          <w:rFonts w:ascii="Courier New" w:eastAsia="Courier New" w:hAnsi="Courier New" w:cs="Courier New"/>
          <w:sz w:val="20"/>
          <w:szCs w:val="20"/>
          <w:highlight w:val="yellow"/>
          <w:rPrChange w:id="461"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62" w:author="Robert Michael Scheller" w:date="2018-01-21T09:20:00Z">
            <w:rPr>
              <w:rFonts w:ascii="Courier New" w:eastAsia="Courier New" w:hAnsi="Courier New" w:cs="Courier New"/>
              <w:sz w:val="20"/>
              <w:szCs w:val="20"/>
            </w:rPr>
          </w:rPrChange>
        </w:rPr>
        <w:t>acerrubr</w:t>
      </w:r>
      <w:proofErr w:type="spellEnd"/>
      <w:proofErr w:type="gramEnd"/>
      <w:r w:rsidRPr="002F3DEC">
        <w:rPr>
          <w:rFonts w:ascii="Courier New" w:eastAsia="Courier New" w:hAnsi="Courier New" w:cs="Courier New"/>
          <w:sz w:val="20"/>
          <w:szCs w:val="20"/>
          <w:highlight w:val="yellow"/>
          <w:rPrChange w:id="463" w:author="Robert Michael Scheller" w:date="2018-01-21T09:20:00Z">
            <w:rPr>
              <w:rFonts w:ascii="Courier New" w:eastAsia="Courier New" w:hAnsi="Courier New" w:cs="Courier New"/>
              <w:sz w:val="20"/>
              <w:szCs w:val="20"/>
            </w:rPr>
          </w:rPrChange>
        </w:rPr>
        <w:t xml:space="preserve"> 90 120</w:t>
      </w:r>
    </w:p>
    <w:p w14:paraId="5BDBB270" w14:textId="77777777" w:rsidR="00D44B4E" w:rsidRPr="002F3DEC" w:rsidRDefault="00DE30D0">
      <w:pPr>
        <w:ind w:left="1498" w:right="1008"/>
        <w:rPr>
          <w:highlight w:val="yellow"/>
          <w:rPrChange w:id="464" w:author="Robert Michael Scheller" w:date="2018-01-21T09:20:00Z">
            <w:rPr/>
          </w:rPrChange>
        </w:rPr>
      </w:pPr>
      <w:r w:rsidRPr="002F3DEC">
        <w:rPr>
          <w:rFonts w:ascii="Courier New" w:eastAsia="Courier New" w:hAnsi="Courier New" w:cs="Courier New"/>
          <w:sz w:val="20"/>
          <w:szCs w:val="20"/>
          <w:highlight w:val="yellow"/>
          <w:rPrChange w:id="465"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66" w:author="Robert Michael Scheller" w:date="2018-01-21T09:20:00Z">
            <w:rPr>
              <w:rFonts w:ascii="Courier New" w:eastAsia="Courier New" w:hAnsi="Courier New" w:cs="Courier New"/>
              <w:sz w:val="20"/>
              <w:szCs w:val="20"/>
            </w:rPr>
          </w:rPrChange>
        </w:rPr>
        <w:t>acersacc</w:t>
      </w:r>
      <w:proofErr w:type="spellEnd"/>
      <w:proofErr w:type="gramEnd"/>
      <w:r w:rsidRPr="002F3DEC">
        <w:rPr>
          <w:rFonts w:ascii="Courier New" w:eastAsia="Courier New" w:hAnsi="Courier New" w:cs="Courier New"/>
          <w:sz w:val="20"/>
          <w:szCs w:val="20"/>
          <w:highlight w:val="yellow"/>
          <w:rPrChange w:id="467" w:author="Robert Michael Scheller" w:date="2018-01-21T09:20:00Z">
            <w:rPr>
              <w:rFonts w:ascii="Courier New" w:eastAsia="Courier New" w:hAnsi="Courier New" w:cs="Courier New"/>
              <w:sz w:val="20"/>
              <w:szCs w:val="20"/>
            </w:rPr>
          </w:rPrChange>
        </w:rPr>
        <w:t xml:space="preserve"> 20 50 150 200</w:t>
      </w:r>
    </w:p>
    <w:p w14:paraId="16596867" w14:textId="77777777" w:rsidR="00D44B4E" w:rsidRPr="002F3DEC" w:rsidRDefault="00DE30D0">
      <w:pPr>
        <w:ind w:left="1498" w:right="1008"/>
        <w:rPr>
          <w:highlight w:val="yellow"/>
          <w:rPrChange w:id="468" w:author="Robert Michael Scheller" w:date="2018-01-21T09:20:00Z">
            <w:rPr/>
          </w:rPrChange>
        </w:rPr>
      </w:pPr>
      <w:r w:rsidRPr="002F3DEC">
        <w:rPr>
          <w:rFonts w:ascii="Courier New" w:eastAsia="Courier New" w:hAnsi="Courier New" w:cs="Courier New"/>
          <w:sz w:val="20"/>
          <w:szCs w:val="20"/>
          <w:highlight w:val="yellow"/>
          <w:rPrChange w:id="469"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70" w:author="Robert Michael Scheller" w:date="2018-01-21T09:20:00Z">
            <w:rPr>
              <w:rFonts w:ascii="Courier New" w:eastAsia="Courier New" w:hAnsi="Courier New" w:cs="Courier New"/>
              <w:sz w:val="20"/>
              <w:szCs w:val="20"/>
            </w:rPr>
          </w:rPrChange>
        </w:rPr>
        <w:t>betualle</w:t>
      </w:r>
      <w:proofErr w:type="spellEnd"/>
      <w:proofErr w:type="gramEnd"/>
      <w:r w:rsidRPr="002F3DEC">
        <w:rPr>
          <w:rFonts w:ascii="Courier New" w:eastAsia="Courier New" w:hAnsi="Courier New" w:cs="Courier New"/>
          <w:sz w:val="20"/>
          <w:szCs w:val="20"/>
          <w:highlight w:val="yellow"/>
          <w:rPrChange w:id="471" w:author="Robert Michael Scheller" w:date="2018-01-21T09:20:00Z">
            <w:rPr>
              <w:rFonts w:ascii="Courier New" w:eastAsia="Courier New" w:hAnsi="Courier New" w:cs="Courier New"/>
              <w:sz w:val="20"/>
              <w:szCs w:val="20"/>
            </w:rPr>
          </w:rPrChange>
        </w:rPr>
        <w:t xml:space="preserve"> 40 140 200</w:t>
      </w:r>
    </w:p>
    <w:p w14:paraId="7F06F89A" w14:textId="77777777" w:rsidR="00D44B4E" w:rsidRPr="002F3DEC" w:rsidRDefault="00DE30D0">
      <w:pPr>
        <w:ind w:left="1498" w:right="1008"/>
        <w:rPr>
          <w:highlight w:val="yellow"/>
          <w:rPrChange w:id="472" w:author="Robert Michael Scheller" w:date="2018-01-21T09:20:00Z">
            <w:rPr/>
          </w:rPrChange>
        </w:rPr>
      </w:pPr>
      <w:r w:rsidRPr="002F3DEC">
        <w:rPr>
          <w:rFonts w:ascii="Courier New" w:eastAsia="Courier New" w:hAnsi="Courier New" w:cs="Courier New"/>
          <w:sz w:val="20"/>
          <w:szCs w:val="20"/>
          <w:highlight w:val="yellow"/>
          <w:rPrChange w:id="473"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74" w:author="Robert Michael Scheller" w:date="2018-01-21T09:20:00Z">
            <w:rPr>
              <w:rFonts w:ascii="Courier New" w:eastAsia="Courier New" w:hAnsi="Courier New" w:cs="Courier New"/>
              <w:sz w:val="20"/>
              <w:szCs w:val="20"/>
            </w:rPr>
          </w:rPrChange>
        </w:rPr>
        <w:t>fraxamer</w:t>
      </w:r>
      <w:proofErr w:type="spellEnd"/>
      <w:proofErr w:type="gramEnd"/>
      <w:r w:rsidRPr="002F3DEC">
        <w:rPr>
          <w:rFonts w:ascii="Courier New" w:eastAsia="Courier New" w:hAnsi="Courier New" w:cs="Courier New"/>
          <w:sz w:val="20"/>
          <w:szCs w:val="20"/>
          <w:highlight w:val="yellow"/>
          <w:rPrChange w:id="475" w:author="Robert Michael Scheller" w:date="2018-01-21T09:20:00Z">
            <w:rPr>
              <w:rFonts w:ascii="Courier New" w:eastAsia="Courier New" w:hAnsi="Courier New" w:cs="Courier New"/>
              <w:sz w:val="20"/>
              <w:szCs w:val="20"/>
            </w:rPr>
          </w:rPrChange>
        </w:rPr>
        <w:t xml:space="preserve"> 10 100 130 180</w:t>
      </w:r>
    </w:p>
    <w:p w14:paraId="497C2D32" w14:textId="77777777" w:rsidR="00D44B4E" w:rsidRPr="002F3DEC" w:rsidRDefault="00DE30D0">
      <w:pPr>
        <w:ind w:left="1498" w:right="1008"/>
        <w:rPr>
          <w:highlight w:val="yellow"/>
          <w:rPrChange w:id="476" w:author="Robert Michael Scheller" w:date="2018-01-21T09:20:00Z">
            <w:rPr/>
          </w:rPrChange>
        </w:rPr>
      </w:pPr>
      <w:r w:rsidRPr="002F3DEC">
        <w:rPr>
          <w:rFonts w:ascii="Courier New" w:eastAsia="Courier New" w:hAnsi="Courier New" w:cs="Courier New"/>
          <w:sz w:val="20"/>
          <w:szCs w:val="20"/>
          <w:highlight w:val="yellow"/>
          <w:rPrChange w:id="477"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78" w:author="Robert Michael Scheller" w:date="2018-01-21T09:20:00Z">
            <w:rPr>
              <w:rFonts w:ascii="Courier New" w:eastAsia="Courier New" w:hAnsi="Courier New" w:cs="Courier New"/>
              <w:sz w:val="20"/>
              <w:szCs w:val="20"/>
            </w:rPr>
          </w:rPrChange>
        </w:rPr>
        <w:t>piceglau</w:t>
      </w:r>
      <w:proofErr w:type="spellEnd"/>
      <w:proofErr w:type="gramEnd"/>
      <w:r w:rsidRPr="002F3DEC">
        <w:rPr>
          <w:rFonts w:ascii="Courier New" w:eastAsia="Courier New" w:hAnsi="Courier New" w:cs="Courier New"/>
          <w:sz w:val="20"/>
          <w:szCs w:val="20"/>
          <w:highlight w:val="yellow"/>
          <w:rPrChange w:id="479" w:author="Robert Michael Scheller" w:date="2018-01-21T09:20:00Z">
            <w:rPr>
              <w:rFonts w:ascii="Courier New" w:eastAsia="Courier New" w:hAnsi="Courier New" w:cs="Courier New"/>
              <w:sz w:val="20"/>
              <w:szCs w:val="20"/>
            </w:rPr>
          </w:rPrChange>
        </w:rPr>
        <w:t xml:space="preserve"> 180</w:t>
      </w:r>
    </w:p>
    <w:p w14:paraId="3BDEBDBE" w14:textId="77777777" w:rsidR="00D44B4E" w:rsidRPr="002F3DEC" w:rsidRDefault="00DE30D0">
      <w:pPr>
        <w:ind w:left="1498" w:right="1008"/>
        <w:rPr>
          <w:highlight w:val="yellow"/>
          <w:rPrChange w:id="480" w:author="Robert Michael Scheller" w:date="2018-01-21T09:20:00Z">
            <w:rPr/>
          </w:rPrChange>
        </w:rPr>
      </w:pPr>
      <w:r w:rsidRPr="002F3DEC">
        <w:rPr>
          <w:rFonts w:ascii="Courier New" w:eastAsia="Courier New" w:hAnsi="Courier New" w:cs="Courier New"/>
          <w:sz w:val="20"/>
          <w:szCs w:val="20"/>
          <w:highlight w:val="yellow"/>
          <w:rPrChange w:id="481"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82" w:author="Robert Michael Scheller" w:date="2018-01-21T09:20:00Z">
            <w:rPr>
              <w:rFonts w:ascii="Courier New" w:eastAsia="Courier New" w:hAnsi="Courier New" w:cs="Courier New"/>
              <w:sz w:val="20"/>
              <w:szCs w:val="20"/>
            </w:rPr>
          </w:rPrChange>
        </w:rPr>
        <w:t>querrubr</w:t>
      </w:r>
      <w:proofErr w:type="spellEnd"/>
      <w:proofErr w:type="gramEnd"/>
      <w:r w:rsidRPr="002F3DEC">
        <w:rPr>
          <w:rFonts w:ascii="Courier New" w:eastAsia="Courier New" w:hAnsi="Courier New" w:cs="Courier New"/>
          <w:sz w:val="20"/>
          <w:szCs w:val="20"/>
          <w:highlight w:val="yellow"/>
          <w:rPrChange w:id="483" w:author="Robert Michael Scheller" w:date="2018-01-21T09:20:00Z">
            <w:rPr>
              <w:rFonts w:ascii="Courier New" w:eastAsia="Courier New" w:hAnsi="Courier New" w:cs="Courier New"/>
              <w:sz w:val="20"/>
              <w:szCs w:val="20"/>
            </w:rPr>
          </w:rPrChange>
        </w:rPr>
        <w:t xml:space="preserve"> 100 160 180</w:t>
      </w:r>
    </w:p>
    <w:p w14:paraId="6B21EF0C" w14:textId="77777777" w:rsidR="00D44B4E" w:rsidRPr="002F3DEC" w:rsidRDefault="00DE30D0">
      <w:pPr>
        <w:ind w:left="1498" w:right="1008"/>
        <w:rPr>
          <w:highlight w:val="yellow"/>
          <w:rPrChange w:id="484" w:author="Robert Michael Scheller" w:date="2018-01-21T09:20:00Z">
            <w:rPr/>
          </w:rPrChange>
        </w:rPr>
      </w:pPr>
      <w:r w:rsidRPr="002F3DEC">
        <w:rPr>
          <w:rFonts w:ascii="Courier New" w:eastAsia="Courier New" w:hAnsi="Courier New" w:cs="Courier New"/>
          <w:sz w:val="20"/>
          <w:szCs w:val="20"/>
          <w:highlight w:val="yellow"/>
          <w:rPrChange w:id="485"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86" w:author="Robert Michael Scheller" w:date="2018-01-21T09:20:00Z">
            <w:rPr>
              <w:rFonts w:ascii="Courier New" w:eastAsia="Courier New" w:hAnsi="Courier New" w:cs="Courier New"/>
              <w:sz w:val="20"/>
              <w:szCs w:val="20"/>
            </w:rPr>
          </w:rPrChange>
        </w:rPr>
        <w:t>thujocci</w:t>
      </w:r>
      <w:proofErr w:type="spellEnd"/>
      <w:proofErr w:type="gramEnd"/>
      <w:r w:rsidRPr="002F3DEC">
        <w:rPr>
          <w:rFonts w:ascii="Courier New" w:eastAsia="Courier New" w:hAnsi="Courier New" w:cs="Courier New"/>
          <w:sz w:val="20"/>
          <w:szCs w:val="20"/>
          <w:highlight w:val="yellow"/>
          <w:rPrChange w:id="487" w:author="Robert Michael Scheller" w:date="2018-01-21T09:20:00Z">
            <w:rPr>
              <w:rFonts w:ascii="Courier New" w:eastAsia="Courier New" w:hAnsi="Courier New" w:cs="Courier New"/>
              <w:sz w:val="20"/>
              <w:szCs w:val="20"/>
            </w:rPr>
          </w:rPrChange>
        </w:rPr>
        <w:t xml:space="preserve"> 200 240 260</w:t>
      </w:r>
    </w:p>
    <w:p w14:paraId="0FDC9513" w14:textId="77777777" w:rsidR="00D44B4E" w:rsidRPr="002F3DEC" w:rsidRDefault="00DE30D0">
      <w:pPr>
        <w:ind w:left="1498" w:right="1008"/>
        <w:rPr>
          <w:highlight w:val="yellow"/>
          <w:rPrChange w:id="488" w:author="Robert Michael Scheller" w:date="2018-01-21T09:20:00Z">
            <w:rPr/>
          </w:rPrChange>
        </w:rPr>
      </w:pPr>
      <w:r w:rsidRPr="002F3DEC">
        <w:rPr>
          <w:rFonts w:ascii="Courier New" w:eastAsia="Courier New" w:hAnsi="Courier New" w:cs="Courier New"/>
          <w:sz w:val="20"/>
          <w:szCs w:val="20"/>
          <w:highlight w:val="yellow"/>
          <w:rPrChange w:id="489"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90" w:author="Robert Michael Scheller" w:date="2018-01-21T09:20:00Z">
            <w:rPr>
              <w:rFonts w:ascii="Courier New" w:eastAsia="Courier New" w:hAnsi="Courier New" w:cs="Courier New"/>
              <w:sz w:val="20"/>
              <w:szCs w:val="20"/>
            </w:rPr>
          </w:rPrChange>
        </w:rPr>
        <w:t>tiliamer</w:t>
      </w:r>
      <w:proofErr w:type="spellEnd"/>
      <w:proofErr w:type="gramEnd"/>
      <w:r w:rsidRPr="002F3DEC">
        <w:rPr>
          <w:rFonts w:ascii="Courier New" w:eastAsia="Courier New" w:hAnsi="Courier New" w:cs="Courier New"/>
          <w:sz w:val="20"/>
          <w:szCs w:val="20"/>
          <w:highlight w:val="yellow"/>
          <w:rPrChange w:id="491" w:author="Robert Michael Scheller" w:date="2018-01-21T09:20:00Z">
            <w:rPr>
              <w:rFonts w:ascii="Courier New" w:eastAsia="Courier New" w:hAnsi="Courier New" w:cs="Courier New"/>
              <w:sz w:val="20"/>
              <w:szCs w:val="20"/>
            </w:rPr>
          </w:rPrChange>
        </w:rPr>
        <w:t xml:space="preserve"> 20 80 110 150</w:t>
      </w:r>
    </w:p>
    <w:p w14:paraId="1C4FBB2B" w14:textId="77777777" w:rsidR="00D44B4E" w:rsidRPr="002F3DEC" w:rsidRDefault="00DE30D0">
      <w:pPr>
        <w:ind w:left="1498" w:right="1008"/>
        <w:rPr>
          <w:highlight w:val="yellow"/>
          <w:rPrChange w:id="492" w:author="Robert Michael Scheller" w:date="2018-01-21T09:20:00Z">
            <w:rPr/>
          </w:rPrChange>
        </w:rPr>
      </w:pPr>
      <w:r w:rsidRPr="002F3DEC">
        <w:rPr>
          <w:rFonts w:ascii="Courier New" w:eastAsia="Courier New" w:hAnsi="Courier New" w:cs="Courier New"/>
          <w:sz w:val="20"/>
          <w:szCs w:val="20"/>
          <w:highlight w:val="yellow"/>
          <w:rPrChange w:id="493"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494" w:author="Robert Michael Scheller" w:date="2018-01-21T09:20:00Z">
            <w:rPr>
              <w:rFonts w:ascii="Courier New" w:eastAsia="Courier New" w:hAnsi="Courier New" w:cs="Courier New"/>
              <w:sz w:val="20"/>
              <w:szCs w:val="20"/>
            </w:rPr>
          </w:rPrChange>
        </w:rPr>
        <w:t>tsugcana</w:t>
      </w:r>
      <w:proofErr w:type="spellEnd"/>
      <w:proofErr w:type="gramEnd"/>
      <w:r w:rsidRPr="002F3DEC">
        <w:rPr>
          <w:rFonts w:ascii="Courier New" w:eastAsia="Courier New" w:hAnsi="Courier New" w:cs="Courier New"/>
          <w:sz w:val="20"/>
          <w:szCs w:val="20"/>
          <w:highlight w:val="yellow"/>
          <w:rPrChange w:id="495" w:author="Robert Michael Scheller" w:date="2018-01-21T09:20:00Z">
            <w:rPr>
              <w:rFonts w:ascii="Courier New" w:eastAsia="Courier New" w:hAnsi="Courier New" w:cs="Courier New"/>
              <w:sz w:val="20"/>
              <w:szCs w:val="20"/>
            </w:rPr>
          </w:rPrChange>
        </w:rPr>
        <w:t xml:space="preserve"> 30 80 120 220 320 340</w:t>
      </w:r>
    </w:p>
    <w:p w14:paraId="39CC1C1D" w14:textId="77777777" w:rsidR="00D44B4E" w:rsidRPr="002F3DEC" w:rsidRDefault="00DE30D0">
      <w:pPr>
        <w:ind w:left="1498" w:right="1008"/>
        <w:rPr>
          <w:highlight w:val="yellow"/>
          <w:rPrChange w:id="496" w:author="Robert Michael Scheller" w:date="2018-01-21T09:20:00Z">
            <w:rPr/>
          </w:rPrChange>
        </w:rPr>
      </w:pPr>
      <w:r w:rsidRPr="002F3DEC">
        <w:rPr>
          <w:rFonts w:ascii="Courier New" w:eastAsia="Courier New" w:hAnsi="Courier New" w:cs="Courier New"/>
          <w:sz w:val="20"/>
          <w:szCs w:val="20"/>
          <w:highlight w:val="yellow"/>
          <w:rPrChange w:id="497" w:author="Robert Michael Scheller" w:date="2018-01-21T09:20:00Z">
            <w:rPr>
              <w:rFonts w:ascii="Courier New" w:eastAsia="Courier New" w:hAnsi="Courier New" w:cs="Courier New"/>
              <w:sz w:val="20"/>
              <w:szCs w:val="20"/>
            </w:rPr>
          </w:rPrChange>
        </w:rPr>
        <w:lastRenderedPageBreak/>
        <w:t xml:space="preserve">   </w:t>
      </w:r>
    </w:p>
    <w:p w14:paraId="665F66EA" w14:textId="77777777" w:rsidR="00D44B4E" w:rsidRPr="002F3DEC" w:rsidRDefault="00DE30D0">
      <w:pPr>
        <w:ind w:left="1498" w:right="1008"/>
        <w:rPr>
          <w:highlight w:val="yellow"/>
          <w:rPrChange w:id="498" w:author="Robert Michael Scheller" w:date="2018-01-21T09:20:00Z">
            <w:rPr/>
          </w:rPrChange>
        </w:rPr>
      </w:pPr>
      <w:r w:rsidRPr="002F3DEC">
        <w:rPr>
          <w:rFonts w:ascii="Courier New" w:eastAsia="Courier New" w:hAnsi="Courier New" w:cs="Courier New"/>
          <w:sz w:val="20"/>
          <w:szCs w:val="20"/>
          <w:highlight w:val="yellow"/>
          <w:rPrChange w:id="499" w:author="Robert Michael Scheller" w:date="2018-01-21T09:20:00Z">
            <w:rPr>
              <w:rFonts w:ascii="Courier New" w:eastAsia="Courier New" w:hAnsi="Courier New" w:cs="Courier New"/>
              <w:sz w:val="20"/>
              <w:szCs w:val="20"/>
            </w:rPr>
          </w:rPrChange>
        </w:rPr>
        <w:t xml:space="preserve">&gt;&gt; </w:t>
      </w:r>
      <w:proofErr w:type="gramStart"/>
      <w:r w:rsidRPr="002F3DEC">
        <w:rPr>
          <w:rFonts w:ascii="Courier New" w:eastAsia="Courier New" w:hAnsi="Courier New" w:cs="Courier New"/>
          <w:sz w:val="20"/>
          <w:szCs w:val="20"/>
          <w:highlight w:val="yellow"/>
          <w:rPrChange w:id="500" w:author="Robert Michael Scheller" w:date="2018-01-21T09:20:00Z">
            <w:rPr>
              <w:rFonts w:ascii="Courier New" w:eastAsia="Courier New" w:hAnsi="Courier New" w:cs="Courier New"/>
              <w:sz w:val="20"/>
              <w:szCs w:val="20"/>
            </w:rPr>
          </w:rPrChange>
        </w:rPr>
        <w:t>old</w:t>
      </w:r>
      <w:proofErr w:type="gramEnd"/>
      <w:r w:rsidRPr="002F3DEC">
        <w:rPr>
          <w:rFonts w:ascii="Courier New" w:eastAsia="Courier New" w:hAnsi="Courier New" w:cs="Courier New"/>
          <w:sz w:val="20"/>
          <w:szCs w:val="20"/>
          <w:highlight w:val="yellow"/>
          <w:rPrChange w:id="501" w:author="Robert Michael Scheller" w:date="2018-01-21T09:20:00Z">
            <w:rPr>
              <w:rFonts w:ascii="Courier New" w:eastAsia="Courier New" w:hAnsi="Courier New" w:cs="Courier New"/>
              <w:sz w:val="20"/>
              <w:szCs w:val="20"/>
            </w:rPr>
          </w:rPrChange>
        </w:rPr>
        <w:t xml:space="preserve"> pine - spruce - fir</w:t>
      </w:r>
    </w:p>
    <w:p w14:paraId="74FC0BCD" w14:textId="77777777" w:rsidR="00D44B4E" w:rsidRPr="002F3DEC" w:rsidRDefault="00DE30D0">
      <w:pPr>
        <w:ind w:left="1498" w:right="1008"/>
        <w:rPr>
          <w:highlight w:val="yellow"/>
          <w:rPrChange w:id="502" w:author="Robert Michael Scheller" w:date="2018-01-21T09:20:00Z">
            <w:rPr/>
          </w:rPrChange>
        </w:rPr>
      </w:pPr>
      <w:proofErr w:type="spellStart"/>
      <w:r w:rsidRPr="002F3DEC">
        <w:rPr>
          <w:rFonts w:ascii="Courier New" w:eastAsia="Courier New" w:hAnsi="Courier New" w:cs="Courier New"/>
          <w:sz w:val="20"/>
          <w:szCs w:val="20"/>
          <w:highlight w:val="yellow"/>
          <w:rPrChange w:id="503" w:author="Robert Michael Scheller" w:date="2018-01-21T09:20:00Z">
            <w:rPr>
              <w:rFonts w:ascii="Courier New" w:eastAsia="Courier New" w:hAnsi="Courier New" w:cs="Courier New"/>
              <w:sz w:val="20"/>
              <w:szCs w:val="20"/>
            </w:rPr>
          </w:rPrChange>
        </w:rPr>
        <w:t>MapCode</w:t>
      </w:r>
      <w:proofErr w:type="spellEnd"/>
      <w:r w:rsidRPr="002F3DEC">
        <w:rPr>
          <w:rFonts w:ascii="Courier New" w:eastAsia="Courier New" w:hAnsi="Courier New" w:cs="Courier New"/>
          <w:sz w:val="20"/>
          <w:szCs w:val="20"/>
          <w:highlight w:val="yellow"/>
          <w:rPrChange w:id="504" w:author="Robert Michael Scheller" w:date="2018-01-21T09:20:00Z">
            <w:rPr>
              <w:rFonts w:ascii="Courier New" w:eastAsia="Courier New" w:hAnsi="Courier New" w:cs="Courier New"/>
              <w:sz w:val="20"/>
              <w:szCs w:val="20"/>
            </w:rPr>
          </w:rPrChange>
        </w:rPr>
        <w:t xml:space="preserve"> 6</w:t>
      </w:r>
    </w:p>
    <w:p w14:paraId="045DADCA" w14:textId="77777777" w:rsidR="00D44B4E" w:rsidRPr="002F3DEC" w:rsidRDefault="00DE30D0">
      <w:pPr>
        <w:ind w:left="1498" w:right="1008"/>
        <w:rPr>
          <w:highlight w:val="yellow"/>
          <w:rPrChange w:id="505" w:author="Robert Michael Scheller" w:date="2018-01-21T09:20:00Z">
            <w:rPr/>
          </w:rPrChange>
        </w:rPr>
      </w:pPr>
      <w:r w:rsidRPr="002F3DEC">
        <w:rPr>
          <w:rFonts w:ascii="Courier New" w:eastAsia="Courier New" w:hAnsi="Courier New" w:cs="Courier New"/>
          <w:sz w:val="20"/>
          <w:szCs w:val="20"/>
          <w:highlight w:val="yellow"/>
          <w:rPrChange w:id="506"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507" w:author="Robert Michael Scheller" w:date="2018-01-21T09:20:00Z">
            <w:rPr>
              <w:rFonts w:ascii="Courier New" w:eastAsia="Courier New" w:hAnsi="Courier New" w:cs="Courier New"/>
              <w:sz w:val="20"/>
              <w:szCs w:val="20"/>
            </w:rPr>
          </w:rPrChange>
        </w:rPr>
        <w:t>abiebals</w:t>
      </w:r>
      <w:proofErr w:type="spellEnd"/>
      <w:proofErr w:type="gramEnd"/>
      <w:r w:rsidRPr="002F3DEC">
        <w:rPr>
          <w:rFonts w:ascii="Courier New" w:eastAsia="Courier New" w:hAnsi="Courier New" w:cs="Courier New"/>
          <w:sz w:val="20"/>
          <w:szCs w:val="20"/>
          <w:highlight w:val="yellow"/>
          <w:rPrChange w:id="508" w:author="Robert Michael Scheller" w:date="2018-01-21T09:20:00Z">
            <w:rPr>
              <w:rFonts w:ascii="Courier New" w:eastAsia="Courier New" w:hAnsi="Courier New" w:cs="Courier New"/>
              <w:sz w:val="20"/>
              <w:szCs w:val="20"/>
            </w:rPr>
          </w:rPrChange>
        </w:rPr>
        <w:t xml:space="preserve"> 10 50 80</w:t>
      </w:r>
    </w:p>
    <w:p w14:paraId="18E0CAAB" w14:textId="77777777" w:rsidR="00D44B4E" w:rsidRPr="002F3DEC" w:rsidRDefault="00DE30D0">
      <w:pPr>
        <w:ind w:left="1498" w:right="1008"/>
        <w:rPr>
          <w:highlight w:val="yellow"/>
          <w:rPrChange w:id="509" w:author="Robert Michael Scheller" w:date="2018-01-21T09:20:00Z">
            <w:rPr/>
          </w:rPrChange>
        </w:rPr>
      </w:pPr>
      <w:r w:rsidRPr="002F3DEC">
        <w:rPr>
          <w:rFonts w:ascii="Courier New" w:eastAsia="Courier New" w:hAnsi="Courier New" w:cs="Courier New"/>
          <w:sz w:val="20"/>
          <w:szCs w:val="20"/>
          <w:highlight w:val="yellow"/>
          <w:rPrChange w:id="510"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511" w:author="Robert Michael Scheller" w:date="2018-01-21T09:20:00Z">
            <w:rPr>
              <w:rFonts w:ascii="Courier New" w:eastAsia="Courier New" w:hAnsi="Courier New" w:cs="Courier New"/>
              <w:sz w:val="20"/>
              <w:szCs w:val="20"/>
            </w:rPr>
          </w:rPrChange>
        </w:rPr>
        <w:t>piceglau</w:t>
      </w:r>
      <w:proofErr w:type="spellEnd"/>
      <w:proofErr w:type="gramEnd"/>
      <w:r w:rsidRPr="002F3DEC">
        <w:rPr>
          <w:rFonts w:ascii="Courier New" w:eastAsia="Courier New" w:hAnsi="Courier New" w:cs="Courier New"/>
          <w:sz w:val="20"/>
          <w:szCs w:val="20"/>
          <w:highlight w:val="yellow"/>
          <w:rPrChange w:id="512" w:author="Robert Michael Scheller" w:date="2018-01-21T09:20:00Z">
            <w:rPr>
              <w:rFonts w:ascii="Courier New" w:eastAsia="Courier New" w:hAnsi="Courier New" w:cs="Courier New"/>
              <w:sz w:val="20"/>
              <w:szCs w:val="20"/>
            </w:rPr>
          </w:rPrChange>
        </w:rPr>
        <w:t xml:space="preserve"> 100 140 180 200 220</w:t>
      </w:r>
    </w:p>
    <w:p w14:paraId="02CBC303" w14:textId="77777777" w:rsidR="00D44B4E" w:rsidRPr="002F3DEC" w:rsidRDefault="00DE30D0">
      <w:pPr>
        <w:ind w:left="1498" w:right="1008"/>
        <w:rPr>
          <w:highlight w:val="yellow"/>
          <w:rPrChange w:id="513" w:author="Robert Michael Scheller" w:date="2018-01-21T09:20:00Z">
            <w:rPr/>
          </w:rPrChange>
        </w:rPr>
      </w:pPr>
      <w:r w:rsidRPr="002F3DEC">
        <w:rPr>
          <w:rFonts w:ascii="Courier New" w:eastAsia="Courier New" w:hAnsi="Courier New" w:cs="Courier New"/>
          <w:sz w:val="20"/>
          <w:szCs w:val="20"/>
          <w:highlight w:val="yellow"/>
          <w:rPrChange w:id="514"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515" w:author="Robert Michael Scheller" w:date="2018-01-21T09:20:00Z">
            <w:rPr>
              <w:rFonts w:ascii="Courier New" w:eastAsia="Courier New" w:hAnsi="Courier New" w:cs="Courier New"/>
              <w:sz w:val="20"/>
              <w:szCs w:val="20"/>
            </w:rPr>
          </w:rPrChange>
        </w:rPr>
        <w:t>pinuresi</w:t>
      </w:r>
      <w:proofErr w:type="spellEnd"/>
      <w:proofErr w:type="gramEnd"/>
      <w:r w:rsidRPr="002F3DEC">
        <w:rPr>
          <w:rFonts w:ascii="Courier New" w:eastAsia="Courier New" w:hAnsi="Courier New" w:cs="Courier New"/>
          <w:sz w:val="20"/>
          <w:szCs w:val="20"/>
          <w:highlight w:val="yellow"/>
          <w:rPrChange w:id="516" w:author="Robert Michael Scheller" w:date="2018-01-21T09:20:00Z">
            <w:rPr>
              <w:rFonts w:ascii="Courier New" w:eastAsia="Courier New" w:hAnsi="Courier New" w:cs="Courier New"/>
              <w:sz w:val="20"/>
              <w:szCs w:val="20"/>
            </w:rPr>
          </w:rPrChange>
        </w:rPr>
        <w:t xml:space="preserve"> 140 160 180</w:t>
      </w:r>
    </w:p>
    <w:p w14:paraId="5E05091A" w14:textId="77777777" w:rsidR="00D44B4E" w:rsidRDefault="00DE30D0">
      <w:pPr>
        <w:ind w:left="1498" w:right="1008"/>
      </w:pPr>
      <w:r w:rsidRPr="002F3DEC">
        <w:rPr>
          <w:rFonts w:ascii="Courier New" w:eastAsia="Courier New" w:hAnsi="Courier New" w:cs="Courier New"/>
          <w:sz w:val="20"/>
          <w:szCs w:val="20"/>
          <w:highlight w:val="yellow"/>
          <w:rPrChange w:id="517" w:author="Robert Michael Scheller" w:date="2018-01-21T09:20:00Z">
            <w:rPr>
              <w:rFonts w:ascii="Courier New" w:eastAsia="Courier New" w:hAnsi="Courier New" w:cs="Courier New"/>
              <w:sz w:val="20"/>
              <w:szCs w:val="20"/>
            </w:rPr>
          </w:rPrChange>
        </w:rPr>
        <w:t xml:space="preserve">   </w:t>
      </w:r>
      <w:proofErr w:type="spellStart"/>
      <w:proofErr w:type="gramStart"/>
      <w:r w:rsidRPr="002F3DEC">
        <w:rPr>
          <w:rFonts w:ascii="Courier New" w:eastAsia="Courier New" w:hAnsi="Courier New" w:cs="Courier New"/>
          <w:sz w:val="20"/>
          <w:szCs w:val="20"/>
          <w:highlight w:val="yellow"/>
          <w:rPrChange w:id="518" w:author="Robert Michael Scheller" w:date="2018-01-21T09:20:00Z">
            <w:rPr>
              <w:rFonts w:ascii="Courier New" w:eastAsia="Courier New" w:hAnsi="Courier New" w:cs="Courier New"/>
              <w:sz w:val="20"/>
              <w:szCs w:val="20"/>
            </w:rPr>
          </w:rPrChange>
        </w:rPr>
        <w:t>pinustro</w:t>
      </w:r>
      <w:proofErr w:type="spellEnd"/>
      <w:proofErr w:type="gramEnd"/>
      <w:r w:rsidRPr="002F3DEC">
        <w:rPr>
          <w:rFonts w:ascii="Courier New" w:eastAsia="Courier New" w:hAnsi="Courier New" w:cs="Courier New"/>
          <w:sz w:val="20"/>
          <w:szCs w:val="20"/>
          <w:highlight w:val="yellow"/>
          <w:rPrChange w:id="519" w:author="Robert Michael Scheller" w:date="2018-01-21T09:20:00Z">
            <w:rPr>
              <w:rFonts w:ascii="Courier New" w:eastAsia="Courier New" w:hAnsi="Courier New" w:cs="Courier New"/>
              <w:sz w:val="20"/>
              <w:szCs w:val="20"/>
            </w:rPr>
          </w:rPrChange>
        </w:rPr>
        <w:t xml:space="preserve"> 200 280 350</w:t>
      </w:r>
    </w:p>
    <w:p w14:paraId="023B2170" w14:textId="77777777" w:rsidR="00D44B4E" w:rsidRDefault="00DE30D0">
      <w:pPr>
        <w:pStyle w:val="Heading2"/>
        <w:numPr>
          <w:ilvl w:val="1"/>
          <w:numId w:val="5"/>
        </w:numPr>
        <w:ind w:left="1170" w:hanging="1170"/>
      </w:pPr>
      <w:bookmarkStart w:id="520" w:name="_Toc504289620"/>
      <w:proofErr w:type="spellStart"/>
      <w:r>
        <w:t>LandisData</w:t>
      </w:r>
      <w:bookmarkEnd w:id="520"/>
      <w:proofErr w:type="spellEnd"/>
    </w:p>
    <w:p w14:paraId="317E7AE3" w14:textId="77777777" w:rsidR="00D44B4E" w:rsidRDefault="00DE30D0">
      <w:pPr>
        <w:spacing w:after="120"/>
        <w:ind w:left="1152" w:right="1008"/>
      </w:pPr>
      <w:r>
        <w:t xml:space="preserve">This parameter’s value must be </w:t>
      </w:r>
      <w:r>
        <w:rPr>
          <w:rFonts w:ascii="Courier New" w:eastAsia="Courier New" w:hAnsi="Courier New" w:cs="Courier New"/>
          <w:sz w:val="20"/>
          <w:szCs w:val="20"/>
        </w:rPr>
        <w:t>"Initial Communities"</w:t>
      </w:r>
      <w:r>
        <w:t>.</w:t>
      </w:r>
    </w:p>
    <w:p w14:paraId="5C3D2EF5" w14:textId="77777777" w:rsidR="00D44B4E" w:rsidRDefault="00DE30D0">
      <w:pPr>
        <w:pStyle w:val="Heading2"/>
        <w:numPr>
          <w:ilvl w:val="1"/>
          <w:numId w:val="5"/>
        </w:numPr>
        <w:ind w:left="1170" w:hanging="1170"/>
      </w:pPr>
      <w:bookmarkStart w:id="521" w:name="_Toc504289621"/>
      <w:r>
        <w:t>Initial Community Class Definitions</w:t>
      </w:r>
      <w:bookmarkEnd w:id="521"/>
    </w:p>
    <w:p w14:paraId="323F4B57" w14:textId="77777777" w:rsidR="00D44B4E" w:rsidRDefault="00DE30D0">
      <w:pPr>
        <w:spacing w:after="120"/>
        <w:ind w:left="1152" w:right="1008"/>
      </w:pPr>
      <w:r>
        <w:t>Each class has an associated map code and a list of species present at sites in the class.</w:t>
      </w:r>
    </w:p>
    <w:p w14:paraId="413A1662" w14:textId="77777777" w:rsidR="00D44B4E" w:rsidRDefault="00DE30D0">
      <w:pPr>
        <w:pStyle w:val="Heading3"/>
        <w:numPr>
          <w:ilvl w:val="2"/>
          <w:numId w:val="5"/>
        </w:numPr>
        <w:ind w:left="1170" w:hanging="1170"/>
      </w:pPr>
      <w:bookmarkStart w:id="522" w:name="_Toc504289622"/>
      <w:proofErr w:type="spellStart"/>
      <w:r>
        <w:t>MapCode</w:t>
      </w:r>
      <w:bookmarkEnd w:id="522"/>
      <w:proofErr w:type="spellEnd"/>
    </w:p>
    <w:p w14:paraId="6C7975E8" w14:textId="77777777" w:rsidR="00D44B4E" w:rsidRDefault="00DE30D0">
      <w:pPr>
        <w:spacing w:after="120"/>
        <w:ind w:left="1152" w:right="1008"/>
      </w:pPr>
      <w:r w:rsidRPr="002F3DEC">
        <w:rPr>
          <w:rPrChange w:id="523" w:author="Robert Michael Scheller" w:date="2018-01-21T09:18:00Z">
            <w:rPr>
              <w:rFonts w:ascii="Gungsuh" w:eastAsia="Gungsuh" w:hAnsi="Gungsuh" w:cs="Gungsuh"/>
            </w:rPr>
          </w:rPrChange>
        </w:rPr>
        <w:t xml:space="preserve">This parameter is the code used for the class in the input map (see section 2.5).  Value: </w:t>
      </w:r>
      <w:proofErr w:type="gramStart"/>
      <w:r w:rsidRPr="002F3DEC">
        <w:rPr>
          <w:rPrChange w:id="524" w:author="Robert Michael Scheller" w:date="2018-01-21T09:18:00Z">
            <w:rPr>
              <w:rFonts w:ascii="Gungsuh" w:eastAsia="Gungsuh" w:hAnsi="Gungsuh" w:cs="Gungsuh"/>
            </w:rPr>
          </w:rPrChange>
        </w:rPr>
        <w:t>0 ≤</w:t>
      </w:r>
      <w:proofErr w:type="gramEnd"/>
      <w:r w:rsidRPr="002F3DEC">
        <w:rPr>
          <w:rPrChange w:id="525" w:author="Robert Michael Scheller" w:date="2018-01-21T09:18:00Z">
            <w:rPr>
              <w:rFonts w:ascii="Gungsuh" w:eastAsia="Gungsuh" w:hAnsi="Gungsuh" w:cs="Gungsuh"/>
            </w:rPr>
          </w:rPrChange>
        </w:rPr>
        <w:t xml:space="preserve"> integer ≤ 65,535.  Each class’ map code must be unique.  Map codes do not have to appear in any order, and do not need to be consecutive.</w:t>
      </w:r>
    </w:p>
    <w:p w14:paraId="0AAD29FD" w14:textId="7789EA58" w:rsidR="00D44B4E" w:rsidRDefault="00DE30D0">
      <w:pPr>
        <w:pStyle w:val="Heading3"/>
        <w:numPr>
          <w:ilvl w:val="2"/>
          <w:numId w:val="5"/>
        </w:numPr>
        <w:ind w:left="1170" w:hanging="1170"/>
      </w:pPr>
      <w:bookmarkStart w:id="526" w:name="_Toc504289623"/>
      <w:r>
        <w:t>Species Present</w:t>
      </w:r>
      <w:bookmarkEnd w:id="526"/>
      <w:ins w:id="527" w:author="Robert Michael Scheller" w:date="2018-01-21T09:18:00Z">
        <w:r w:rsidR="002F3DEC">
          <w:t xml:space="preserve"> and Biomass</w:t>
        </w:r>
      </w:ins>
    </w:p>
    <w:p w14:paraId="3030872F" w14:textId="77777777" w:rsidR="00D44B4E" w:rsidRDefault="00DE30D0">
      <w:pPr>
        <w:spacing w:after="120"/>
        <w:ind w:left="1152" w:right="1008"/>
      </w:pPr>
      <w:r>
        <w:t xml:space="preserve">A list of species present at the class’ sites comes after the map code.  Each species </w:t>
      </w:r>
      <w:proofErr w:type="gramStart"/>
      <w:r>
        <w:t>is listed</w:t>
      </w:r>
      <w:proofErr w:type="gramEnd"/>
      <w:r>
        <w:t xml:space="preserve"> on a separate data line.</w:t>
      </w:r>
    </w:p>
    <w:p w14:paraId="50BED95C" w14:textId="301C33EA" w:rsidR="00D44B4E" w:rsidRDefault="00DE30D0">
      <w:pPr>
        <w:ind w:left="1498" w:right="1008"/>
      </w:pPr>
      <w:proofErr w:type="gramStart"/>
      <w:r>
        <w:rPr>
          <w:rFonts w:ascii="Courier New" w:eastAsia="Courier New" w:hAnsi="Courier New" w:cs="Courier New"/>
          <w:i/>
          <w:sz w:val="20"/>
          <w:szCs w:val="20"/>
        </w:rPr>
        <w:t>species  age</w:t>
      </w:r>
      <w:proofErr w:type="gramEnd"/>
      <w:r>
        <w:rPr>
          <w:rFonts w:ascii="Courier New" w:eastAsia="Courier New" w:hAnsi="Courier New" w:cs="Courier New"/>
          <w:i/>
          <w:sz w:val="20"/>
          <w:szCs w:val="20"/>
        </w:rPr>
        <w:t xml:space="preserve"> </w:t>
      </w:r>
      <w:ins w:id="528" w:author="Robert Michael Scheller" w:date="2018-01-21T09:19:00Z">
        <w:r w:rsidR="002F3DEC">
          <w:rPr>
            <w:rFonts w:ascii="Courier New" w:eastAsia="Courier New" w:hAnsi="Courier New" w:cs="Courier New"/>
            <w:i/>
            <w:sz w:val="20"/>
            <w:szCs w:val="20"/>
          </w:rPr>
          <w:t>(biomass)</w:t>
        </w:r>
      </w:ins>
      <w:r>
        <w:rPr>
          <w:rFonts w:ascii="Courier New" w:eastAsia="Courier New" w:hAnsi="Courier New" w:cs="Courier New"/>
          <w:i/>
          <w:sz w:val="20"/>
          <w:szCs w:val="20"/>
        </w:rPr>
        <w:t xml:space="preserve"> age </w:t>
      </w:r>
      <w:ins w:id="529" w:author="Robert Michael Scheller" w:date="2018-01-21T09:19:00Z">
        <w:r w:rsidR="002F3DEC">
          <w:rPr>
            <w:rFonts w:ascii="Courier New" w:eastAsia="Courier New" w:hAnsi="Courier New" w:cs="Courier New"/>
            <w:i/>
            <w:sz w:val="20"/>
            <w:szCs w:val="20"/>
          </w:rPr>
          <w:t>(biomass)</w:t>
        </w:r>
      </w:ins>
      <w:r>
        <w:rPr>
          <w:rFonts w:ascii="Courier New" w:eastAsia="Courier New" w:hAnsi="Courier New" w:cs="Courier New"/>
          <w:i/>
          <w:sz w:val="20"/>
          <w:szCs w:val="20"/>
        </w:rPr>
        <w:t xml:space="preserve"> age</w:t>
      </w:r>
      <w:r>
        <w:rPr>
          <w:rFonts w:ascii="Courier New" w:eastAsia="Courier New" w:hAnsi="Courier New" w:cs="Courier New"/>
          <w:sz w:val="20"/>
          <w:szCs w:val="20"/>
        </w:rPr>
        <w:t xml:space="preserve"> </w:t>
      </w:r>
      <w:ins w:id="530" w:author="Robert Michael Scheller" w:date="2018-01-21T09:19:00Z">
        <w:r w:rsidR="002F3DEC" w:rsidRPr="002F3DEC">
          <w:rPr>
            <w:rFonts w:ascii="Courier New" w:eastAsia="Courier New" w:hAnsi="Courier New" w:cs="Courier New"/>
            <w:i/>
            <w:sz w:val="20"/>
            <w:szCs w:val="20"/>
            <w:rPrChange w:id="531" w:author="Robert Michael Scheller" w:date="2018-01-21T09:19:00Z">
              <w:rPr>
                <w:rFonts w:ascii="Courier New" w:eastAsia="Courier New" w:hAnsi="Courier New" w:cs="Courier New"/>
                <w:sz w:val="20"/>
                <w:szCs w:val="20"/>
              </w:rPr>
            </w:rPrChange>
          </w:rPr>
          <w:t>(biomass)</w:t>
        </w:r>
      </w:ins>
      <w:r>
        <w:rPr>
          <w:rFonts w:ascii="Courier New" w:eastAsia="Courier New" w:hAnsi="Courier New" w:cs="Courier New"/>
          <w:sz w:val="20"/>
          <w:szCs w:val="20"/>
        </w:rPr>
        <w:t xml:space="preserve"> ...</w:t>
      </w:r>
    </w:p>
    <w:p w14:paraId="44A57C9B" w14:textId="77777777" w:rsidR="00D44B4E" w:rsidRDefault="00D44B4E">
      <w:pPr>
        <w:ind w:left="1498" w:right="1008"/>
      </w:pPr>
    </w:p>
    <w:p w14:paraId="1BAA2C83" w14:textId="450077D7" w:rsidR="00D44B4E" w:rsidRDefault="00DE30D0">
      <w:pPr>
        <w:spacing w:after="120"/>
        <w:ind w:left="1152" w:right="1008"/>
        <w:rPr>
          <w:ins w:id="532" w:author="Robert Michael Scheller" w:date="2018-01-21T09:19:00Z"/>
        </w:rPr>
      </w:pPr>
      <w:r>
        <w:t xml:space="preserve">The species name comes first, followed by one or more ages.  The name and ages </w:t>
      </w:r>
      <w:proofErr w:type="gramStart"/>
      <w:r>
        <w:t>are separated</w:t>
      </w:r>
      <w:proofErr w:type="gramEnd"/>
      <w:r>
        <w:t xml:space="preserve"> by whitespace.  An age is an integer and must be between </w:t>
      </w:r>
      <w:proofErr w:type="gramStart"/>
      <w:r>
        <w:t>1</w:t>
      </w:r>
      <w:proofErr w:type="gramEnd"/>
      <w:r>
        <w:t xml:space="preserve"> and the species’ Longevity parameter.  The ages do not have to appear in any order.</w:t>
      </w:r>
    </w:p>
    <w:p w14:paraId="3E025929" w14:textId="2A0B3909" w:rsidR="002F3DEC" w:rsidRDefault="002F3DEC">
      <w:pPr>
        <w:spacing w:after="120"/>
        <w:ind w:left="1152" w:right="1008"/>
      </w:pPr>
      <w:ins w:id="533" w:author="Robert Michael Scheller" w:date="2018-01-21T09:19:00Z">
        <w:r>
          <w:t>Following each age is the aboveground woody biomass (g Biomass m</w:t>
        </w:r>
        <w:r w:rsidRPr="002F3DEC">
          <w:rPr>
            <w:vertAlign w:val="superscript"/>
            <w:rPrChange w:id="534" w:author="Robert Michael Scheller" w:date="2018-01-21T09:20:00Z">
              <w:rPr/>
            </w:rPrChange>
          </w:rPr>
          <w:t>-2</w:t>
        </w:r>
        <w:r>
          <w:t>)</w:t>
        </w:r>
      </w:ins>
    </w:p>
    <w:p w14:paraId="6A7A6E23" w14:textId="7736E554" w:rsidR="00D44B4E" w:rsidRDefault="00DE30D0">
      <w:pPr>
        <w:ind w:left="1498" w:right="1008"/>
      </w:pPr>
      <w:proofErr w:type="spellStart"/>
      <w:proofErr w:type="gramStart"/>
      <w:r>
        <w:rPr>
          <w:rFonts w:ascii="Courier New" w:eastAsia="Courier New" w:hAnsi="Courier New" w:cs="Courier New"/>
          <w:sz w:val="20"/>
          <w:szCs w:val="20"/>
        </w:rPr>
        <w:t>acersacc</w:t>
      </w:r>
      <w:proofErr w:type="spellEnd"/>
      <w:r>
        <w:rPr>
          <w:rFonts w:ascii="Courier New" w:eastAsia="Courier New" w:hAnsi="Courier New" w:cs="Courier New"/>
          <w:sz w:val="20"/>
          <w:szCs w:val="20"/>
        </w:rPr>
        <w:t xml:space="preserve">  10</w:t>
      </w:r>
      <w:proofErr w:type="gramEnd"/>
      <w:r>
        <w:rPr>
          <w:rFonts w:ascii="Courier New" w:eastAsia="Courier New" w:hAnsi="Courier New" w:cs="Courier New"/>
          <w:sz w:val="20"/>
          <w:szCs w:val="20"/>
        </w:rPr>
        <w:t xml:space="preserve"> </w:t>
      </w:r>
      <w:ins w:id="535" w:author="Robert Michael Scheller" w:date="2018-01-21T09:20:00Z">
        <w:r w:rsidR="002F3DEC">
          <w:rPr>
            <w:rFonts w:ascii="Courier New" w:eastAsia="Courier New" w:hAnsi="Courier New" w:cs="Courier New"/>
            <w:sz w:val="20"/>
            <w:szCs w:val="20"/>
          </w:rPr>
          <w:t>(240)</w:t>
        </w:r>
      </w:ins>
      <w:r>
        <w:rPr>
          <w:rFonts w:ascii="Courier New" w:eastAsia="Courier New" w:hAnsi="Courier New" w:cs="Courier New"/>
          <w:sz w:val="20"/>
          <w:szCs w:val="20"/>
        </w:rPr>
        <w:t xml:space="preserve"> 5 </w:t>
      </w:r>
      <w:ins w:id="536" w:author="Robert Michael Scheller" w:date="2018-01-21T09:20:00Z">
        <w:r w:rsidR="002F3DEC">
          <w:rPr>
            <w:rFonts w:ascii="Courier New" w:eastAsia="Courier New" w:hAnsi="Courier New" w:cs="Courier New"/>
            <w:sz w:val="20"/>
            <w:szCs w:val="20"/>
          </w:rPr>
          <w:t>(16)</w:t>
        </w:r>
      </w:ins>
      <w:r>
        <w:rPr>
          <w:rFonts w:ascii="Courier New" w:eastAsia="Courier New" w:hAnsi="Courier New" w:cs="Courier New"/>
          <w:sz w:val="20"/>
          <w:szCs w:val="20"/>
        </w:rPr>
        <w:t xml:space="preserve"> 21 </w:t>
      </w:r>
      <w:ins w:id="537" w:author="Robert Michael Scheller" w:date="2018-01-21T09:20:00Z">
        <w:r w:rsidR="002F3DEC">
          <w:rPr>
            <w:rFonts w:ascii="Courier New" w:eastAsia="Courier New" w:hAnsi="Courier New" w:cs="Courier New"/>
            <w:sz w:val="20"/>
            <w:szCs w:val="20"/>
          </w:rPr>
          <w:t>(112)</w:t>
        </w:r>
      </w:ins>
      <w:r>
        <w:rPr>
          <w:rFonts w:ascii="Courier New" w:eastAsia="Courier New" w:hAnsi="Courier New" w:cs="Courier New"/>
          <w:sz w:val="20"/>
          <w:szCs w:val="20"/>
        </w:rPr>
        <w:t xml:space="preserve"> 60 </w:t>
      </w:r>
      <w:ins w:id="538" w:author="Robert Michael Scheller" w:date="2018-01-21T09:20:00Z">
        <w:r w:rsidR="002F3DEC">
          <w:rPr>
            <w:rFonts w:ascii="Courier New" w:eastAsia="Courier New" w:hAnsi="Courier New" w:cs="Courier New"/>
            <w:sz w:val="20"/>
            <w:szCs w:val="20"/>
          </w:rPr>
          <w:t>(1968)</w:t>
        </w:r>
      </w:ins>
      <w:r>
        <w:rPr>
          <w:rFonts w:ascii="Courier New" w:eastAsia="Courier New" w:hAnsi="Courier New" w:cs="Courier New"/>
          <w:sz w:val="20"/>
          <w:szCs w:val="20"/>
        </w:rPr>
        <w:t xml:space="preserve"> 100</w:t>
      </w:r>
      <w:ins w:id="539" w:author="Robert Michael Scheller" w:date="2018-01-21T09:20:00Z">
        <w:r w:rsidR="002F3DEC">
          <w:rPr>
            <w:rFonts w:ascii="Courier New" w:eastAsia="Courier New" w:hAnsi="Courier New" w:cs="Courier New"/>
            <w:sz w:val="20"/>
            <w:szCs w:val="20"/>
          </w:rPr>
          <w:t xml:space="preserve"> (2103)</w:t>
        </w:r>
      </w:ins>
    </w:p>
    <w:p w14:paraId="75E018AB" w14:textId="77777777" w:rsidR="00D44B4E" w:rsidRDefault="00D44B4E">
      <w:pPr>
        <w:ind w:left="1498" w:right="1008"/>
      </w:pPr>
    </w:p>
    <w:p w14:paraId="311F3DCD" w14:textId="77777777" w:rsidR="00D44B4E" w:rsidRDefault="00DE30D0">
      <w:pPr>
        <w:spacing w:after="120"/>
        <w:ind w:left="1152" w:right="1008"/>
      </w:pPr>
      <w:r>
        <w:t xml:space="preserve">The list may be empty, which will result in the sites in the class </w:t>
      </w:r>
      <w:proofErr w:type="gramStart"/>
      <w:r>
        <w:t>being initialized</w:t>
      </w:r>
      <w:proofErr w:type="gramEnd"/>
      <w:r>
        <w:t xml:space="preserve"> with no species cohorts.</w:t>
      </w:r>
    </w:p>
    <w:p w14:paraId="1692A7AF" w14:textId="77777777" w:rsidR="00D44B4E" w:rsidRDefault="00DE30D0">
      <w:pPr>
        <w:pStyle w:val="Heading3"/>
        <w:numPr>
          <w:ilvl w:val="2"/>
          <w:numId w:val="5"/>
        </w:numPr>
        <w:ind w:left="1170" w:hanging="1170"/>
      </w:pPr>
      <w:bookmarkStart w:id="540" w:name="_Toc504289624"/>
      <w:r>
        <w:lastRenderedPageBreak/>
        <w:t>Grouping Species Ages into Cohorts</w:t>
      </w:r>
      <w:bookmarkEnd w:id="540"/>
    </w:p>
    <w:p w14:paraId="13379F9F" w14:textId="77777777" w:rsidR="00D44B4E" w:rsidRDefault="00DE30D0">
      <w:pPr>
        <w:spacing w:after="120"/>
        <w:ind w:left="1152" w:right="1008"/>
      </w:pPr>
      <w:r>
        <w:t xml:space="preserve">The list of ages for each species </w:t>
      </w:r>
      <w:proofErr w:type="gramStart"/>
      <w:r>
        <w:t>is grouped</w:t>
      </w:r>
      <w:proofErr w:type="gramEnd"/>
      <w:r>
        <w:t xml:space="preserve">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57F34F55" w14:textId="570B94E6" w:rsidR="00D44B4E" w:rsidRDefault="00DE30D0">
      <w:pPr>
        <w:spacing w:after="120"/>
        <w:ind w:left="1152" w:right="1008"/>
      </w:pPr>
      <w:r>
        <w:t>Suppose an initial community class has this species in its list</w:t>
      </w:r>
      <w:ins w:id="541" w:author="Robert Michael Scheller" w:date="2018-01-21T09:21:00Z">
        <w:r w:rsidR="002F3DEC">
          <w:t xml:space="preserve"> (biomass left out for simplicity)</w:t>
        </w:r>
      </w:ins>
      <w:r>
        <w:t>:</w:t>
      </w:r>
    </w:p>
    <w:p w14:paraId="2C374F0A" w14:textId="77777777" w:rsidR="00D44B4E" w:rsidRDefault="00DE30D0">
      <w:pPr>
        <w:ind w:left="1498" w:right="1008"/>
      </w:pPr>
      <w:proofErr w:type="spellStart"/>
      <w:proofErr w:type="gramStart"/>
      <w:r>
        <w:rPr>
          <w:rFonts w:ascii="Courier New" w:eastAsia="Courier New" w:hAnsi="Courier New" w:cs="Courier New"/>
          <w:sz w:val="20"/>
          <w:szCs w:val="20"/>
        </w:rPr>
        <w:t>acersacc</w:t>
      </w:r>
      <w:proofErr w:type="spellEnd"/>
      <w:r>
        <w:rPr>
          <w:rFonts w:ascii="Courier New" w:eastAsia="Courier New" w:hAnsi="Courier New" w:cs="Courier New"/>
          <w:sz w:val="20"/>
          <w:szCs w:val="20"/>
        </w:rPr>
        <w:t xml:space="preserve">  10</w:t>
      </w:r>
      <w:proofErr w:type="gramEnd"/>
      <w:r>
        <w:rPr>
          <w:rFonts w:ascii="Courier New" w:eastAsia="Courier New" w:hAnsi="Courier New" w:cs="Courier New"/>
          <w:sz w:val="20"/>
          <w:szCs w:val="20"/>
        </w:rPr>
        <w:t xml:space="preserve">  25  30  40  183  200</w:t>
      </w:r>
    </w:p>
    <w:p w14:paraId="60E00055" w14:textId="77777777" w:rsidR="00D44B4E" w:rsidRDefault="00D44B4E">
      <w:pPr>
        <w:ind w:left="1498" w:right="1008"/>
      </w:pPr>
    </w:p>
    <w:p w14:paraId="0C79A495" w14:textId="77777777" w:rsidR="00D44B4E" w:rsidRDefault="00DE30D0">
      <w:pPr>
        <w:spacing w:after="120"/>
        <w:ind w:left="1152" w:right="1008"/>
      </w:pPr>
      <w:r>
        <w:t xml:space="preserve">If the succession </w:t>
      </w:r>
      <w:proofErr w:type="spellStart"/>
      <w:r>
        <w:t>timestep</w:t>
      </w:r>
      <w:proofErr w:type="spellEnd"/>
      <w:r>
        <w:t xml:space="preserve"> is 10, then the cohorts for this species initially at each site in this class should be:</w:t>
      </w:r>
    </w:p>
    <w:p w14:paraId="31ABAA97" w14:textId="77777777" w:rsidR="00D44B4E" w:rsidRDefault="00DE30D0">
      <w:pPr>
        <w:ind w:left="1498" w:right="1008"/>
      </w:pPr>
      <w:proofErr w:type="spellStart"/>
      <w:proofErr w:type="gramStart"/>
      <w:r>
        <w:rPr>
          <w:rFonts w:ascii="Courier New" w:eastAsia="Courier New" w:hAnsi="Courier New" w:cs="Courier New"/>
          <w:sz w:val="20"/>
          <w:szCs w:val="20"/>
        </w:rPr>
        <w:t>acersacc</w:t>
      </w:r>
      <w:proofErr w:type="spellEnd"/>
      <w:r>
        <w:rPr>
          <w:rFonts w:ascii="Courier New" w:eastAsia="Courier New" w:hAnsi="Courier New" w:cs="Courier New"/>
          <w:sz w:val="20"/>
          <w:szCs w:val="20"/>
        </w:rPr>
        <w:t xml:space="preserve">  10</w:t>
      </w:r>
      <w:proofErr w:type="gramEnd"/>
      <w:r>
        <w:rPr>
          <w:rFonts w:ascii="Courier New" w:eastAsia="Courier New" w:hAnsi="Courier New" w:cs="Courier New"/>
          <w:sz w:val="20"/>
          <w:szCs w:val="20"/>
        </w:rPr>
        <w:t xml:space="preserve">  20  30  40  190  200</w:t>
      </w:r>
    </w:p>
    <w:p w14:paraId="21BC411E" w14:textId="77777777" w:rsidR="00D44B4E" w:rsidRDefault="00D44B4E">
      <w:pPr>
        <w:spacing w:after="120"/>
        <w:ind w:left="1152" w:right="1008"/>
      </w:pPr>
    </w:p>
    <w:p w14:paraId="4E1AE2B5" w14:textId="77777777" w:rsidR="00D44B4E" w:rsidRDefault="00DE30D0">
      <w:pPr>
        <w:spacing w:after="120"/>
        <w:ind w:left="1152" w:right="1008"/>
      </w:pPr>
      <w:r>
        <w:t xml:space="preserve">If the succession </w:t>
      </w:r>
      <w:proofErr w:type="spellStart"/>
      <w:r>
        <w:t>timestep</w:t>
      </w:r>
      <w:proofErr w:type="spellEnd"/>
      <w:r>
        <w:t xml:space="preserve"> is 20, then the cohorts for this species initially at each site in this class will be:</w:t>
      </w:r>
    </w:p>
    <w:p w14:paraId="7878062D" w14:textId="77777777" w:rsidR="00D44B4E" w:rsidRDefault="00DE30D0">
      <w:pPr>
        <w:ind w:left="1498" w:right="1008"/>
      </w:pPr>
      <w:proofErr w:type="spellStart"/>
      <w:proofErr w:type="gramStart"/>
      <w:r>
        <w:rPr>
          <w:rFonts w:ascii="Courier New" w:eastAsia="Courier New" w:hAnsi="Courier New" w:cs="Courier New"/>
          <w:sz w:val="20"/>
          <w:szCs w:val="20"/>
        </w:rPr>
        <w:t>acersacc</w:t>
      </w:r>
      <w:proofErr w:type="spellEnd"/>
      <w:r>
        <w:rPr>
          <w:rFonts w:ascii="Courier New" w:eastAsia="Courier New" w:hAnsi="Courier New" w:cs="Courier New"/>
          <w:sz w:val="20"/>
          <w:szCs w:val="20"/>
        </w:rPr>
        <w:t xml:space="preserve">  20</w:t>
      </w:r>
      <w:proofErr w:type="gramEnd"/>
      <w:r>
        <w:rPr>
          <w:rFonts w:ascii="Courier New" w:eastAsia="Courier New" w:hAnsi="Courier New" w:cs="Courier New"/>
          <w:sz w:val="20"/>
          <w:szCs w:val="20"/>
        </w:rPr>
        <w:t xml:space="preserve">  40  200</w:t>
      </w:r>
    </w:p>
    <w:p w14:paraId="2F91F70B" w14:textId="77777777" w:rsidR="00D44B4E" w:rsidRDefault="00DE30D0">
      <w:r>
        <w:br w:type="page"/>
      </w:r>
    </w:p>
    <w:p w14:paraId="0DBF1CDE" w14:textId="77777777" w:rsidR="00D44B4E" w:rsidRDefault="00DE30D0">
      <w:pPr>
        <w:pStyle w:val="Heading1"/>
        <w:numPr>
          <w:ilvl w:val="0"/>
          <w:numId w:val="5"/>
        </w:numPr>
        <w:ind w:hanging="432"/>
      </w:pPr>
      <w:bookmarkStart w:id="542" w:name="_Toc504289625"/>
      <w:r>
        <w:lastRenderedPageBreak/>
        <w:t>Input File – Age-only Disturbances</w:t>
      </w:r>
      <w:bookmarkEnd w:id="542"/>
    </w:p>
    <w:p w14:paraId="77C32924" w14:textId="77777777" w:rsidR="00D44B4E" w:rsidRDefault="00DE30D0">
      <w:pPr>
        <w:spacing w:after="120"/>
        <w:ind w:left="1152" w:right="1008"/>
      </w:pPr>
      <w:r>
        <w:t xml:space="preserve">This auxiliary input file contains the biomass parameters used when age-only disturbances kill biomass cohorts (see section 2.24 </w:t>
      </w:r>
      <w:proofErr w:type="spellStart"/>
      <w:r>
        <w:rPr>
          <w:i/>
        </w:rPr>
        <w:t>AgeOnlyDisturbances</w:t>
      </w:r>
      <w:proofErr w:type="gramStart"/>
      <w:r>
        <w:rPr>
          <w:i/>
        </w:rPr>
        <w:t>:BiomassParameters</w:t>
      </w:r>
      <w:proofErr w:type="spellEnd"/>
      <w:proofErr w:type="gramEnd"/>
      <w:r>
        <w:t xml:space="preserve">).  This text file must comply with the general format requirements described in section 3.1 </w:t>
      </w:r>
      <w:r>
        <w:rPr>
          <w:i/>
        </w:rPr>
        <w:t>Text Input Files</w:t>
      </w:r>
      <w:r>
        <w:t xml:space="preserve"> in the </w:t>
      </w:r>
      <w:r>
        <w:rPr>
          <w:i/>
        </w:rPr>
        <w:t>LANDIS-II Model User Guide</w:t>
      </w:r>
      <w:r>
        <w:t>.</w:t>
      </w:r>
    </w:p>
    <w:p w14:paraId="150E48A3" w14:textId="77777777" w:rsidR="00D44B4E" w:rsidRDefault="00DE30D0">
      <w:pPr>
        <w:spacing w:after="120"/>
        <w:ind w:left="1152" w:right="1008"/>
      </w:pPr>
      <w:r>
        <w:rPr>
          <w:b/>
        </w:rPr>
        <w:t>Note</w:t>
      </w:r>
      <w:r>
        <w:t xml:space="preserve">:  </w:t>
      </w:r>
      <w:r>
        <w:rPr>
          <w:i/>
        </w:rPr>
        <w:t xml:space="preserve">Fire </w:t>
      </w:r>
      <w:proofErr w:type="gramStart"/>
      <w:r>
        <w:rPr>
          <w:i/>
        </w:rPr>
        <w:t>is not allowed</w:t>
      </w:r>
      <w:proofErr w:type="gramEnd"/>
      <w:r>
        <w:rPr>
          <w:i/>
        </w:rPr>
        <w:t xml:space="preserve"> as a disturbance type</w:t>
      </w:r>
      <w:r>
        <w:t xml:space="preserve">.  Fire effects vary by severity and </w:t>
      </w:r>
      <w:proofErr w:type="gramStart"/>
      <w:r>
        <w:t>are indicated</w:t>
      </w:r>
      <w:proofErr w:type="gramEnd"/>
      <w:r>
        <w:t xml:space="preserve"> in the </w:t>
      </w:r>
      <w:proofErr w:type="spellStart"/>
      <w:r>
        <w:t>FireReductionParameters</w:t>
      </w:r>
      <w:proofErr w:type="spellEnd"/>
      <w:r>
        <w:t xml:space="preserve"> table.</w:t>
      </w:r>
    </w:p>
    <w:p w14:paraId="600540BF" w14:textId="77777777" w:rsidR="00D44B4E" w:rsidRDefault="00DE30D0">
      <w:pPr>
        <w:pStyle w:val="Heading2"/>
        <w:numPr>
          <w:ilvl w:val="1"/>
          <w:numId w:val="5"/>
        </w:numPr>
        <w:ind w:left="1170" w:hanging="1170"/>
      </w:pPr>
      <w:bookmarkStart w:id="543" w:name="_Toc504289626"/>
      <w:proofErr w:type="spellStart"/>
      <w:r>
        <w:t>LandisData</w:t>
      </w:r>
      <w:bookmarkEnd w:id="543"/>
      <w:proofErr w:type="spellEnd"/>
    </w:p>
    <w:p w14:paraId="4491CDAE" w14:textId="77777777" w:rsidR="00D44B4E" w:rsidRDefault="00DE30D0">
      <w:pPr>
        <w:spacing w:after="120"/>
        <w:ind w:left="1152" w:right="1008"/>
      </w:pPr>
      <w:r>
        <w:t xml:space="preserve">This parameter’s value must be </w:t>
      </w:r>
      <w:r>
        <w:rPr>
          <w:rFonts w:ascii="Courier New" w:eastAsia="Courier New" w:hAnsi="Courier New" w:cs="Courier New"/>
          <w:sz w:val="20"/>
          <w:szCs w:val="20"/>
        </w:rPr>
        <w:t>"Age-only Disturbances - Biomass Parameters"</w:t>
      </w:r>
      <w:r>
        <w:t>.</w:t>
      </w:r>
    </w:p>
    <w:p w14:paraId="288C7470" w14:textId="77777777" w:rsidR="00D44B4E" w:rsidRDefault="00DE30D0">
      <w:pPr>
        <w:pStyle w:val="Heading2"/>
        <w:numPr>
          <w:ilvl w:val="1"/>
          <w:numId w:val="5"/>
        </w:numPr>
        <w:ind w:left="1170" w:hanging="1170"/>
      </w:pPr>
      <w:bookmarkStart w:id="544" w:name="_Toc504289627"/>
      <w:proofErr w:type="spellStart"/>
      <w:r>
        <w:t>CohortBiomassReductions</w:t>
      </w:r>
      <w:proofErr w:type="spellEnd"/>
      <w:r>
        <w:t xml:space="preserve"> Table</w:t>
      </w:r>
      <w:bookmarkEnd w:id="544"/>
    </w:p>
    <w:p w14:paraId="2F5BB991" w14:textId="77777777" w:rsidR="00D44B4E" w:rsidRDefault="00DE30D0">
      <w:pPr>
        <w:spacing w:after="120"/>
        <w:ind w:left="1152" w:right="1008"/>
      </w:pPr>
      <w:r>
        <w:t xml:space="preserve">This table describes </w:t>
      </w:r>
      <w:r>
        <w:rPr>
          <w:b/>
        </w:rPr>
        <w:t xml:space="preserve">how much a dead cohort’s biomass </w:t>
      </w:r>
      <w:proofErr w:type="gramStart"/>
      <w:r>
        <w:rPr>
          <w:b/>
        </w:rPr>
        <w:t>is removed</w:t>
      </w:r>
      <w:proofErr w:type="gramEnd"/>
      <w:r>
        <w:rPr>
          <w:b/>
        </w:rPr>
        <w:t xml:space="preserve"> by a disturbance</w:t>
      </w:r>
      <w:r>
        <w:t xml:space="preserve"> before the biomass is added to the corresponding dead pool.  For example with harvesting, the harvest extension specifies the amount of biomass that is killed, while the cohort biomass table determines the amount that </w:t>
      </w:r>
      <w:proofErr w:type="gramStart"/>
      <w:r>
        <w:t>gets</w:t>
      </w:r>
      <w:proofErr w:type="gramEnd"/>
      <w:r>
        <w:t xml:space="preserve"> removed (e.g. removed for use as lumber).  The table also determines how much of the material that is removed is wood vs. leaves.  Each row describes the reductions associated with a particular type of disturbance.</w:t>
      </w:r>
    </w:p>
    <w:p w14:paraId="6CEAB116" w14:textId="77777777" w:rsidR="00D44B4E" w:rsidRDefault="00DE30D0">
      <w:pPr>
        <w:pStyle w:val="Heading3"/>
        <w:numPr>
          <w:ilvl w:val="2"/>
          <w:numId w:val="5"/>
        </w:numPr>
        <w:ind w:left="1170" w:hanging="1170"/>
      </w:pPr>
      <w:bookmarkStart w:id="545" w:name="_Toc504289628"/>
      <w:r>
        <w:t>Disturbance</w:t>
      </w:r>
      <w:bookmarkEnd w:id="545"/>
    </w:p>
    <w:p w14:paraId="029888CA" w14:textId="77777777" w:rsidR="00D44B4E" w:rsidRDefault="00DE30D0">
      <w:pPr>
        <w:spacing w:after="120"/>
        <w:ind w:left="1152" w:right="1008"/>
      </w:pPr>
      <w:r>
        <w:t xml:space="preserve">This text parameter is the type of the disturbance.  The disturbance name must be consistent with the </w:t>
      </w:r>
      <w:proofErr w:type="spellStart"/>
      <w:r>
        <w:t>LandisData</w:t>
      </w:r>
      <w:proofErr w:type="spellEnd"/>
      <w:r>
        <w:t xml:space="preserve"> name given in the disturbance extension.  The keyword </w:t>
      </w:r>
      <w:r>
        <w:rPr>
          <w:rFonts w:ascii="Courier New" w:eastAsia="Courier New" w:hAnsi="Courier New" w:cs="Courier New"/>
          <w:sz w:val="20"/>
          <w:szCs w:val="20"/>
        </w:rPr>
        <w:t>"(default)"</w:t>
      </w:r>
      <w:r>
        <w:t xml:space="preserve"> specifies the reductions for all disturbance types not listed in the table.  The row with the default reductions must be present in the table.</w:t>
      </w:r>
    </w:p>
    <w:p w14:paraId="30C46129" w14:textId="77777777" w:rsidR="00D44B4E" w:rsidRDefault="00DE30D0">
      <w:pPr>
        <w:pStyle w:val="Heading3"/>
        <w:numPr>
          <w:ilvl w:val="2"/>
          <w:numId w:val="5"/>
        </w:numPr>
        <w:ind w:left="1170" w:hanging="1170"/>
      </w:pPr>
      <w:bookmarkStart w:id="546" w:name="_Toc504289629"/>
      <w:r>
        <w:t>Woody</w:t>
      </w:r>
      <w:bookmarkEnd w:id="546"/>
    </w:p>
    <w:p w14:paraId="78D02913" w14:textId="77777777" w:rsidR="00D44B4E" w:rsidRDefault="00DE30D0">
      <w:pPr>
        <w:spacing w:after="120"/>
        <w:ind w:left="1152" w:right="1008"/>
      </w:pPr>
      <w:r>
        <w:rPr>
          <w:rFonts w:ascii="Gungsuh" w:eastAsia="Gungsuh" w:hAnsi="Gungsuh" w:cs="Gungsuh"/>
        </w:rPr>
        <w:t xml:space="preserve">This parameter is the percentage by which the disturbance reduces a dead cohort’s woody biomass.  Value: 0% ≤ integer percentage ≤ 100%.  The biomass remaining after the reduction </w:t>
      </w:r>
      <w:proofErr w:type="gramStart"/>
      <w:r>
        <w:rPr>
          <w:rFonts w:ascii="Gungsuh" w:eastAsia="Gungsuh" w:hAnsi="Gungsuh" w:cs="Gungsuh"/>
        </w:rPr>
        <w:t>is added</w:t>
      </w:r>
      <w:proofErr w:type="gramEnd"/>
      <w:r>
        <w:rPr>
          <w:rFonts w:ascii="Gungsuh" w:eastAsia="Gungsuh" w:hAnsi="Gungsuh" w:cs="Gungsuh"/>
        </w:rPr>
        <w:t xml:space="preserve"> to the dead woody pool at the site where the cohort was killed.</w:t>
      </w:r>
    </w:p>
    <w:p w14:paraId="64C4C42C" w14:textId="77777777" w:rsidR="00D44B4E" w:rsidRDefault="00DE30D0">
      <w:pPr>
        <w:pStyle w:val="Heading3"/>
        <w:numPr>
          <w:ilvl w:val="2"/>
          <w:numId w:val="5"/>
        </w:numPr>
        <w:ind w:left="1170" w:hanging="1170"/>
      </w:pPr>
      <w:bookmarkStart w:id="547" w:name="_Toc504289630"/>
      <w:r>
        <w:lastRenderedPageBreak/>
        <w:t>Non-Woody</w:t>
      </w:r>
      <w:bookmarkEnd w:id="547"/>
    </w:p>
    <w:p w14:paraId="6BA6B901" w14:textId="77777777" w:rsidR="00D44B4E" w:rsidRDefault="00DE30D0">
      <w:pPr>
        <w:spacing w:after="120"/>
        <w:ind w:left="1152" w:right="1008"/>
      </w:pPr>
      <w:r>
        <w:rPr>
          <w:rFonts w:ascii="Gungsuh" w:eastAsia="Gungsuh" w:hAnsi="Gungsuh" w:cs="Gungsuh"/>
        </w:rPr>
        <w:t xml:space="preserve">This parameter is the percentage by which the disturbance reduces a dead cohort’s non-woody biomass.  Value: 0% ≤ integer percentage ≤ 100%.  The biomass remaining after the reduction </w:t>
      </w:r>
      <w:proofErr w:type="gramStart"/>
      <w:r>
        <w:rPr>
          <w:rFonts w:ascii="Gungsuh" w:eastAsia="Gungsuh" w:hAnsi="Gungsuh" w:cs="Gungsuh"/>
        </w:rPr>
        <w:t>is added</w:t>
      </w:r>
      <w:proofErr w:type="gramEnd"/>
      <w:r>
        <w:rPr>
          <w:rFonts w:ascii="Gungsuh" w:eastAsia="Gungsuh" w:hAnsi="Gungsuh" w:cs="Gungsuh"/>
        </w:rPr>
        <w:t xml:space="preserve"> to the dead non-woody pool at the site where the cohort was killed.</w:t>
      </w:r>
    </w:p>
    <w:p w14:paraId="76144037" w14:textId="77777777" w:rsidR="00D44B4E" w:rsidRDefault="00DE30D0">
      <w:pPr>
        <w:pStyle w:val="Heading2"/>
        <w:numPr>
          <w:ilvl w:val="1"/>
          <w:numId w:val="5"/>
        </w:numPr>
        <w:ind w:left="1170" w:hanging="1170"/>
      </w:pPr>
      <w:bookmarkStart w:id="548" w:name="_Toc504289631"/>
      <w:proofErr w:type="spellStart"/>
      <w:r>
        <w:t>DeadPoolReductions</w:t>
      </w:r>
      <w:proofErr w:type="spellEnd"/>
      <w:r>
        <w:t xml:space="preserve"> Table</w:t>
      </w:r>
      <w:bookmarkEnd w:id="548"/>
    </w:p>
    <w:p w14:paraId="01F06AB5" w14:textId="77777777" w:rsidR="00D44B4E" w:rsidRDefault="00DE30D0">
      <w:pPr>
        <w:spacing w:after="120"/>
        <w:ind w:left="1152" w:right="1008"/>
      </w:pPr>
      <w:r>
        <w:t>This table describes how much a disturbance reduces the dead biomass pools at the sites it disturbs.  Each row describes the reductions associated with a particular type of disturbance.</w:t>
      </w:r>
    </w:p>
    <w:p w14:paraId="7F3A4471" w14:textId="77777777" w:rsidR="00D44B4E" w:rsidRDefault="00DE30D0">
      <w:pPr>
        <w:pStyle w:val="Heading3"/>
        <w:numPr>
          <w:ilvl w:val="2"/>
          <w:numId w:val="5"/>
        </w:numPr>
        <w:ind w:left="1170" w:hanging="1170"/>
      </w:pPr>
      <w:bookmarkStart w:id="549" w:name="_Toc504289632"/>
      <w:r>
        <w:t>Disturbance</w:t>
      </w:r>
      <w:bookmarkEnd w:id="549"/>
    </w:p>
    <w:p w14:paraId="7960A713" w14:textId="77777777" w:rsidR="00D44B4E" w:rsidRDefault="00DE30D0">
      <w:pPr>
        <w:spacing w:after="120"/>
        <w:ind w:left="1152" w:right="1008"/>
      </w:pPr>
      <w:r>
        <w:t xml:space="preserve">This text parameter is the type of the disturbance.  The disturbance name must be consistent with the </w:t>
      </w:r>
      <w:proofErr w:type="spellStart"/>
      <w:r>
        <w:t>LandisData</w:t>
      </w:r>
      <w:proofErr w:type="spellEnd"/>
      <w:r>
        <w:t xml:space="preserve"> name given in the disturbance extension.  The keyword </w:t>
      </w:r>
      <w:r>
        <w:rPr>
          <w:rFonts w:ascii="Courier New" w:eastAsia="Courier New" w:hAnsi="Courier New" w:cs="Courier New"/>
          <w:sz w:val="20"/>
          <w:szCs w:val="20"/>
        </w:rPr>
        <w:t>"(default)"</w:t>
      </w:r>
      <w:r>
        <w:t xml:space="preserve"> specifies the reductions for all disturbance types not listed in the table.  The row with the default reductions must be present in the table.</w:t>
      </w:r>
    </w:p>
    <w:p w14:paraId="0BF676C5" w14:textId="77777777" w:rsidR="00D44B4E" w:rsidRDefault="00DE30D0">
      <w:pPr>
        <w:pStyle w:val="Heading3"/>
        <w:numPr>
          <w:ilvl w:val="2"/>
          <w:numId w:val="5"/>
        </w:numPr>
        <w:ind w:left="1170" w:hanging="1170"/>
      </w:pPr>
      <w:bookmarkStart w:id="550" w:name="_Toc504289633"/>
      <w:r>
        <w:t>Woody</w:t>
      </w:r>
      <w:bookmarkEnd w:id="550"/>
    </w:p>
    <w:p w14:paraId="09372894" w14:textId="77777777" w:rsidR="00D44B4E" w:rsidRDefault="00DE30D0">
      <w:pPr>
        <w:spacing w:after="120"/>
        <w:ind w:left="1152" w:right="1008"/>
      </w:pPr>
      <w:r>
        <w:rPr>
          <w:rFonts w:ascii="Gungsuh" w:eastAsia="Gungsuh" w:hAnsi="Gungsuh" w:cs="Gungsuh"/>
        </w:rPr>
        <w:t>This parameter is the percentage by which the disturbance reduces a site’s dead woody biomass.  Value: 0% ≤ integer percentage ≤ 100%.</w:t>
      </w:r>
    </w:p>
    <w:p w14:paraId="241C7468" w14:textId="77777777" w:rsidR="00D44B4E" w:rsidRDefault="00DE30D0">
      <w:pPr>
        <w:pStyle w:val="Heading3"/>
        <w:numPr>
          <w:ilvl w:val="2"/>
          <w:numId w:val="5"/>
        </w:numPr>
        <w:ind w:left="1170" w:hanging="1170"/>
      </w:pPr>
      <w:bookmarkStart w:id="551" w:name="_Toc504289634"/>
      <w:r>
        <w:t>Non-Woody</w:t>
      </w:r>
      <w:bookmarkEnd w:id="551"/>
    </w:p>
    <w:p w14:paraId="72AA8DEC" w14:textId="77777777" w:rsidR="00D44B4E" w:rsidRDefault="00DE30D0">
      <w:pPr>
        <w:spacing w:after="120"/>
        <w:ind w:left="1152" w:right="1008"/>
      </w:pPr>
      <w:r>
        <w:rPr>
          <w:rFonts w:ascii="Gungsuh" w:eastAsia="Gungsuh" w:hAnsi="Gungsuh" w:cs="Gungsuh"/>
        </w:rPr>
        <w:t>This parameter is the percentage by which the disturbance reduces a site’s dead non-woody biomass.  Value: 0% ≤ integer percentage ≤ 100%.</w:t>
      </w:r>
    </w:p>
    <w:p w14:paraId="14139644" w14:textId="77777777" w:rsidR="00D44B4E" w:rsidRDefault="00D44B4E">
      <w:pPr>
        <w:spacing w:after="120"/>
        <w:ind w:left="1152" w:right="1008"/>
      </w:pPr>
    </w:p>
    <w:p w14:paraId="4E78682C" w14:textId="77777777" w:rsidR="00D44B4E" w:rsidRDefault="00DE30D0">
      <w:r>
        <w:br w:type="page"/>
      </w:r>
    </w:p>
    <w:p w14:paraId="7C414609" w14:textId="77777777" w:rsidR="00D44B4E" w:rsidRDefault="00D44B4E">
      <w:pPr>
        <w:pStyle w:val="Heading1"/>
      </w:pPr>
      <w:bookmarkStart w:id="552" w:name="_2uxtw84" w:colFirst="0" w:colLast="0"/>
      <w:bookmarkEnd w:id="552"/>
    </w:p>
    <w:p w14:paraId="6F28B03E" w14:textId="77777777" w:rsidR="00D44B4E" w:rsidRDefault="00DE30D0">
      <w:r>
        <w:br w:type="page"/>
      </w:r>
    </w:p>
    <w:p w14:paraId="06FE26CC" w14:textId="77777777" w:rsidR="00D44B4E" w:rsidRDefault="00D44B4E">
      <w:pPr>
        <w:widowControl w:val="0"/>
        <w:spacing w:line="276" w:lineRule="auto"/>
        <w:sectPr w:rsidR="00D44B4E">
          <w:type w:val="continuous"/>
          <w:pgSz w:w="15840" w:h="12240"/>
          <w:pgMar w:top="1440" w:right="360" w:bottom="1440" w:left="360" w:header="0" w:footer="720" w:gutter="0"/>
          <w:cols w:space="720"/>
        </w:sectPr>
      </w:pPr>
    </w:p>
    <w:p w14:paraId="5F2325B7" w14:textId="77777777" w:rsidR="00D44B4E" w:rsidRDefault="00DE30D0">
      <w:r>
        <w:lastRenderedPageBreak/>
        <w:br w:type="page"/>
      </w:r>
    </w:p>
    <w:p w14:paraId="626AD3DE" w14:textId="77777777" w:rsidR="00D44B4E" w:rsidRDefault="00DE30D0">
      <w:pPr>
        <w:pStyle w:val="Heading1"/>
        <w:numPr>
          <w:ilvl w:val="0"/>
          <w:numId w:val="5"/>
        </w:numPr>
        <w:ind w:hanging="432"/>
      </w:pPr>
      <w:bookmarkStart w:id="553" w:name="_Toc504289635"/>
      <w:r>
        <w:lastRenderedPageBreak/>
        <w:t>Example Inputs</w:t>
      </w:r>
      <w:bookmarkEnd w:id="553"/>
    </w:p>
    <w:p w14:paraId="374EC530" w14:textId="77777777" w:rsidR="00D44B4E" w:rsidRDefault="00DE30D0">
      <w:pPr>
        <w:pStyle w:val="Heading2"/>
        <w:numPr>
          <w:ilvl w:val="1"/>
          <w:numId w:val="5"/>
        </w:numPr>
        <w:ind w:left="1170" w:hanging="1170"/>
      </w:pPr>
      <w:bookmarkStart w:id="554" w:name="_Toc504289636"/>
      <w:r>
        <w:t>Main Parameter File</w:t>
      </w:r>
      <w:bookmarkEnd w:id="554"/>
    </w:p>
    <w:p w14:paraId="63EF9E99" w14:textId="77777777" w:rsidR="00D44B4E" w:rsidRDefault="00D44B4E">
      <w:pPr>
        <w:ind w:left="1152"/>
      </w:pPr>
    </w:p>
    <w:p w14:paraId="7AA43D74" w14:textId="77777777" w:rsidR="00D44B4E" w:rsidRDefault="00DE30D0">
      <w:pPr>
        <w:ind w:left="1152"/>
      </w:pPr>
      <w:r>
        <w:rPr>
          <w:noProof/>
        </w:rPr>
        <w:drawing>
          <wp:inline distT="0" distB="0" distL="0" distR="0" wp14:anchorId="640D21DB" wp14:editId="66D8A8B2">
            <wp:extent cx="4104244" cy="4818831"/>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9"/>
                    <a:srcRect/>
                    <a:stretch>
                      <a:fillRect/>
                    </a:stretch>
                  </pic:blipFill>
                  <pic:spPr>
                    <a:xfrm>
                      <a:off x="0" y="0"/>
                      <a:ext cx="4104244" cy="4818831"/>
                    </a:xfrm>
                    <a:prstGeom prst="rect">
                      <a:avLst/>
                    </a:prstGeom>
                    <a:ln/>
                  </pic:spPr>
                </pic:pic>
              </a:graphicData>
            </a:graphic>
          </wp:inline>
        </w:drawing>
      </w:r>
    </w:p>
    <w:p w14:paraId="09D67E3C" w14:textId="77777777" w:rsidR="00D44B4E" w:rsidRDefault="00D44B4E">
      <w:pPr>
        <w:ind w:left="1152"/>
      </w:pPr>
    </w:p>
    <w:p w14:paraId="04B57747" w14:textId="77777777" w:rsidR="00D44B4E" w:rsidRDefault="00DE30D0">
      <w:pPr>
        <w:ind w:left="1152"/>
      </w:pPr>
      <w:r>
        <w:lastRenderedPageBreak/>
        <w:t xml:space="preserve"> </w:t>
      </w:r>
      <w:r>
        <w:rPr>
          <w:noProof/>
        </w:rPr>
        <w:drawing>
          <wp:inline distT="0" distB="0" distL="0" distR="0" wp14:anchorId="20CCA236" wp14:editId="6577BA85">
            <wp:extent cx="8364333" cy="6156339"/>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0"/>
                    <a:srcRect/>
                    <a:stretch>
                      <a:fillRect/>
                    </a:stretch>
                  </pic:blipFill>
                  <pic:spPr>
                    <a:xfrm>
                      <a:off x="0" y="0"/>
                      <a:ext cx="8364333" cy="6156339"/>
                    </a:xfrm>
                    <a:prstGeom prst="rect">
                      <a:avLst/>
                    </a:prstGeom>
                    <a:ln/>
                  </pic:spPr>
                </pic:pic>
              </a:graphicData>
            </a:graphic>
          </wp:inline>
        </w:drawing>
      </w:r>
      <w:r>
        <w:t xml:space="preserve"> </w:t>
      </w:r>
    </w:p>
    <w:p w14:paraId="40AD8A1A" w14:textId="77777777" w:rsidR="00D44B4E" w:rsidRDefault="00DE30D0">
      <w:r>
        <w:rPr>
          <w:noProof/>
        </w:rPr>
        <w:lastRenderedPageBreak/>
        <w:drawing>
          <wp:inline distT="0" distB="0" distL="0" distR="0" wp14:anchorId="3D3B7667" wp14:editId="2D3A3173">
            <wp:extent cx="4579516" cy="613837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1"/>
                    <a:srcRect/>
                    <a:stretch>
                      <a:fillRect/>
                    </a:stretch>
                  </pic:blipFill>
                  <pic:spPr>
                    <a:xfrm>
                      <a:off x="0" y="0"/>
                      <a:ext cx="4579516" cy="6138375"/>
                    </a:xfrm>
                    <a:prstGeom prst="rect">
                      <a:avLst/>
                    </a:prstGeom>
                    <a:ln/>
                  </pic:spPr>
                </pic:pic>
              </a:graphicData>
            </a:graphic>
          </wp:inline>
        </w:drawing>
      </w:r>
    </w:p>
    <w:p w14:paraId="5C97E0D5" w14:textId="77777777" w:rsidR="00D44B4E" w:rsidRDefault="00DE30D0">
      <w:r>
        <w:rPr>
          <w:noProof/>
        </w:rPr>
        <w:lastRenderedPageBreak/>
        <w:drawing>
          <wp:inline distT="0" distB="0" distL="0" distR="0" wp14:anchorId="2C87CF10" wp14:editId="711F5AD2">
            <wp:extent cx="5490387" cy="511764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2"/>
                    <a:srcRect/>
                    <a:stretch>
                      <a:fillRect/>
                    </a:stretch>
                  </pic:blipFill>
                  <pic:spPr>
                    <a:xfrm>
                      <a:off x="0" y="0"/>
                      <a:ext cx="5490387" cy="5117645"/>
                    </a:xfrm>
                    <a:prstGeom prst="rect">
                      <a:avLst/>
                    </a:prstGeom>
                    <a:ln/>
                  </pic:spPr>
                </pic:pic>
              </a:graphicData>
            </a:graphic>
          </wp:inline>
        </w:drawing>
      </w:r>
    </w:p>
    <w:p w14:paraId="49993FF8" w14:textId="77777777" w:rsidR="00D44B4E" w:rsidRDefault="00D44B4E">
      <w:pPr>
        <w:ind w:left="1152"/>
      </w:pPr>
    </w:p>
    <w:p w14:paraId="1737D8D9" w14:textId="77777777" w:rsidR="00D44B4E" w:rsidRDefault="00DE30D0">
      <w:r>
        <w:br w:type="page"/>
      </w:r>
    </w:p>
    <w:p w14:paraId="5486C8CF" w14:textId="77777777" w:rsidR="00D44B4E" w:rsidRDefault="00D44B4E"/>
    <w:p w14:paraId="51D28E15" w14:textId="77777777" w:rsidR="00D44B4E" w:rsidRDefault="00DE30D0">
      <w:pPr>
        <w:pStyle w:val="Heading2"/>
        <w:numPr>
          <w:ilvl w:val="1"/>
          <w:numId w:val="5"/>
        </w:numPr>
        <w:ind w:left="1170" w:hanging="1170"/>
      </w:pPr>
      <w:bookmarkStart w:id="555" w:name="_Toc504289637"/>
      <w:r>
        <w:t>Age-only Disturbances</w:t>
      </w:r>
      <w:bookmarkEnd w:id="555"/>
    </w:p>
    <w:p w14:paraId="15A19027" w14:textId="77777777" w:rsidR="00D44B4E" w:rsidRDefault="00D44B4E">
      <w:pPr>
        <w:spacing w:after="120"/>
        <w:ind w:left="1152" w:right="1008"/>
      </w:pPr>
    </w:p>
    <w:p w14:paraId="7223D772" w14:textId="77777777" w:rsidR="00D44B4E" w:rsidRDefault="00DE30D0">
      <w:pPr>
        <w:spacing w:after="120"/>
        <w:ind w:left="1152" w:right="1008"/>
      </w:pPr>
      <w:r>
        <w:rPr>
          <w:noProof/>
        </w:rPr>
        <w:drawing>
          <wp:inline distT="0" distB="0" distL="0" distR="0" wp14:anchorId="5AEC2B77" wp14:editId="314C53C4">
            <wp:extent cx="5509701" cy="2970882"/>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3"/>
                    <a:srcRect/>
                    <a:stretch>
                      <a:fillRect/>
                    </a:stretch>
                  </pic:blipFill>
                  <pic:spPr>
                    <a:xfrm>
                      <a:off x="0" y="0"/>
                      <a:ext cx="5509701" cy="2970882"/>
                    </a:xfrm>
                    <a:prstGeom prst="rect">
                      <a:avLst/>
                    </a:prstGeom>
                    <a:ln/>
                  </pic:spPr>
                </pic:pic>
              </a:graphicData>
            </a:graphic>
          </wp:inline>
        </w:drawing>
      </w:r>
    </w:p>
    <w:sectPr w:rsidR="00D44B4E">
      <w:type w:val="continuous"/>
      <w:pgSz w:w="15840" w:h="12240"/>
      <w:pgMar w:top="1440" w:right="360" w:bottom="1440" w:left="36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2" w:author="Robert Michael Scheller" w:date="2018-01-21T09:00:00Z" w:initials="RMS">
    <w:p w14:paraId="1C6D554F" w14:textId="6A4F098B" w:rsidR="00EC61D7" w:rsidRDefault="00EC61D7">
      <w:pPr>
        <w:pStyle w:val="CommentText"/>
      </w:pPr>
      <w:r>
        <w:rPr>
          <w:rStyle w:val="CommentReference"/>
        </w:rPr>
        <w:annotationRef/>
      </w:r>
      <w:r>
        <w:t>Needs more description.</w:t>
      </w:r>
    </w:p>
  </w:comment>
  <w:comment w:id="286" w:author="Robert Michael Scheller" w:date="2018-01-21T09:05:00Z" w:initials="RMS">
    <w:p w14:paraId="0B760F8C" w14:textId="376AAC14" w:rsidR="00801798" w:rsidRDefault="00801798">
      <w:pPr>
        <w:pStyle w:val="CommentText"/>
      </w:pPr>
      <w:r>
        <w:rPr>
          <w:rStyle w:val="CommentReference"/>
        </w:rPr>
        <w:annotationRef/>
      </w:r>
      <w:r>
        <w:t>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6D554F" w15:done="0"/>
  <w15:commentEx w15:paraId="0B760F8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A8F66" w14:textId="77777777" w:rsidR="000C3018" w:rsidRDefault="000C3018">
      <w:r>
        <w:separator/>
      </w:r>
    </w:p>
  </w:endnote>
  <w:endnote w:type="continuationSeparator" w:id="0">
    <w:p w14:paraId="06EBA5F0" w14:textId="77777777" w:rsidR="000C3018" w:rsidRDefault="000C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ungsuh">
    <w:altName w:val="Malgun Gothic Semilight"/>
    <w:charset w:val="81"/>
    <w:family w:val="roman"/>
    <w:pitch w:val="variable"/>
    <w:sig w:usb0="00000000"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DF163" w14:textId="77777777" w:rsidR="00EC61D7" w:rsidRDefault="00EC61D7">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5C962" w14:textId="77777777" w:rsidR="000C3018" w:rsidRDefault="000C3018">
      <w:r>
        <w:separator/>
      </w:r>
    </w:p>
  </w:footnote>
  <w:footnote w:type="continuationSeparator" w:id="0">
    <w:p w14:paraId="5AA9A47D" w14:textId="77777777" w:rsidR="000C3018" w:rsidRDefault="000C3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932A2" w14:textId="77777777" w:rsidR="00EC61D7" w:rsidRDefault="00EC61D7">
    <w:pPr>
      <w:tabs>
        <w:tab w:val="center" w:pos="4500"/>
        <w:tab w:val="right" w:pos="9000"/>
      </w:tabs>
      <w:spacing w:before="93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13B1"/>
    <w:multiLevelType w:val="multilevel"/>
    <w:tmpl w:val="4A66B676"/>
    <w:lvl w:ilvl="0">
      <w:start w:val="1"/>
      <w:numFmt w:val="bullet"/>
      <w:lvlText w:val="●"/>
      <w:lvlJc w:val="left"/>
      <w:pPr>
        <w:ind w:left="1512" w:firstLine="1152"/>
      </w:pPr>
      <w:rPr>
        <w:rFonts w:ascii="Arial" w:eastAsia="Arial" w:hAnsi="Arial" w:cs="Arial"/>
      </w:rPr>
    </w:lvl>
    <w:lvl w:ilvl="1">
      <w:start w:val="1"/>
      <w:numFmt w:val="bullet"/>
      <w:lvlText w:val="o"/>
      <w:lvlJc w:val="left"/>
      <w:pPr>
        <w:ind w:left="2232" w:firstLine="1872"/>
      </w:pPr>
      <w:rPr>
        <w:rFonts w:ascii="Arial" w:eastAsia="Arial" w:hAnsi="Arial" w:cs="Arial"/>
      </w:rPr>
    </w:lvl>
    <w:lvl w:ilvl="2">
      <w:start w:val="1"/>
      <w:numFmt w:val="bullet"/>
      <w:lvlText w:val="▪"/>
      <w:lvlJc w:val="left"/>
      <w:pPr>
        <w:ind w:left="2952" w:firstLine="2592"/>
      </w:pPr>
      <w:rPr>
        <w:rFonts w:ascii="Arial" w:eastAsia="Arial" w:hAnsi="Arial" w:cs="Arial"/>
      </w:rPr>
    </w:lvl>
    <w:lvl w:ilvl="3">
      <w:start w:val="1"/>
      <w:numFmt w:val="bullet"/>
      <w:lvlText w:val="●"/>
      <w:lvlJc w:val="left"/>
      <w:pPr>
        <w:ind w:left="3672" w:firstLine="3312"/>
      </w:pPr>
      <w:rPr>
        <w:rFonts w:ascii="Arial" w:eastAsia="Arial" w:hAnsi="Arial" w:cs="Arial"/>
      </w:rPr>
    </w:lvl>
    <w:lvl w:ilvl="4">
      <w:start w:val="1"/>
      <w:numFmt w:val="bullet"/>
      <w:lvlText w:val="o"/>
      <w:lvlJc w:val="left"/>
      <w:pPr>
        <w:ind w:left="4392" w:firstLine="4032"/>
      </w:pPr>
      <w:rPr>
        <w:rFonts w:ascii="Arial" w:eastAsia="Arial" w:hAnsi="Arial" w:cs="Arial"/>
      </w:rPr>
    </w:lvl>
    <w:lvl w:ilvl="5">
      <w:start w:val="1"/>
      <w:numFmt w:val="bullet"/>
      <w:lvlText w:val="▪"/>
      <w:lvlJc w:val="left"/>
      <w:pPr>
        <w:ind w:left="5112" w:firstLine="4752"/>
      </w:pPr>
      <w:rPr>
        <w:rFonts w:ascii="Arial" w:eastAsia="Arial" w:hAnsi="Arial" w:cs="Arial"/>
      </w:rPr>
    </w:lvl>
    <w:lvl w:ilvl="6">
      <w:start w:val="1"/>
      <w:numFmt w:val="bullet"/>
      <w:lvlText w:val="●"/>
      <w:lvlJc w:val="left"/>
      <w:pPr>
        <w:ind w:left="5832" w:firstLine="5472"/>
      </w:pPr>
      <w:rPr>
        <w:rFonts w:ascii="Arial" w:eastAsia="Arial" w:hAnsi="Arial" w:cs="Arial"/>
      </w:rPr>
    </w:lvl>
    <w:lvl w:ilvl="7">
      <w:start w:val="1"/>
      <w:numFmt w:val="bullet"/>
      <w:lvlText w:val="o"/>
      <w:lvlJc w:val="left"/>
      <w:pPr>
        <w:ind w:left="6552" w:firstLine="6192"/>
      </w:pPr>
      <w:rPr>
        <w:rFonts w:ascii="Arial" w:eastAsia="Arial" w:hAnsi="Arial" w:cs="Arial"/>
      </w:rPr>
    </w:lvl>
    <w:lvl w:ilvl="8">
      <w:start w:val="1"/>
      <w:numFmt w:val="bullet"/>
      <w:lvlText w:val="▪"/>
      <w:lvlJc w:val="left"/>
      <w:pPr>
        <w:ind w:left="7272" w:firstLine="6912"/>
      </w:pPr>
      <w:rPr>
        <w:rFonts w:ascii="Arial" w:eastAsia="Arial" w:hAnsi="Arial" w:cs="Arial"/>
      </w:rPr>
    </w:lvl>
  </w:abstractNum>
  <w:abstractNum w:abstractNumId="1" w15:restartNumberingAfterBreak="0">
    <w:nsid w:val="0ADB230A"/>
    <w:multiLevelType w:val="multilevel"/>
    <w:tmpl w:val="B8FA0520"/>
    <w:lvl w:ilvl="0">
      <w:start w:val="1"/>
      <w:numFmt w:val="bullet"/>
      <w:lvlText w:val="●"/>
      <w:lvlJc w:val="left"/>
      <w:pPr>
        <w:ind w:left="1512" w:firstLine="1152"/>
      </w:pPr>
      <w:rPr>
        <w:rFonts w:ascii="Arial" w:eastAsia="Arial" w:hAnsi="Arial" w:cs="Arial"/>
      </w:rPr>
    </w:lvl>
    <w:lvl w:ilvl="1">
      <w:start w:val="1"/>
      <w:numFmt w:val="bullet"/>
      <w:lvlText w:val="o"/>
      <w:lvlJc w:val="left"/>
      <w:pPr>
        <w:ind w:left="2232" w:firstLine="1872"/>
      </w:pPr>
      <w:rPr>
        <w:rFonts w:ascii="Arial" w:eastAsia="Arial" w:hAnsi="Arial" w:cs="Arial"/>
      </w:rPr>
    </w:lvl>
    <w:lvl w:ilvl="2">
      <w:start w:val="1"/>
      <w:numFmt w:val="bullet"/>
      <w:lvlText w:val="▪"/>
      <w:lvlJc w:val="left"/>
      <w:pPr>
        <w:ind w:left="2952" w:firstLine="2592"/>
      </w:pPr>
      <w:rPr>
        <w:rFonts w:ascii="Arial" w:eastAsia="Arial" w:hAnsi="Arial" w:cs="Arial"/>
      </w:rPr>
    </w:lvl>
    <w:lvl w:ilvl="3">
      <w:start w:val="1"/>
      <w:numFmt w:val="bullet"/>
      <w:lvlText w:val="●"/>
      <w:lvlJc w:val="left"/>
      <w:pPr>
        <w:ind w:left="3672" w:firstLine="3312"/>
      </w:pPr>
      <w:rPr>
        <w:rFonts w:ascii="Arial" w:eastAsia="Arial" w:hAnsi="Arial" w:cs="Arial"/>
      </w:rPr>
    </w:lvl>
    <w:lvl w:ilvl="4">
      <w:start w:val="1"/>
      <w:numFmt w:val="bullet"/>
      <w:lvlText w:val="o"/>
      <w:lvlJc w:val="left"/>
      <w:pPr>
        <w:ind w:left="4392" w:firstLine="4032"/>
      </w:pPr>
      <w:rPr>
        <w:rFonts w:ascii="Arial" w:eastAsia="Arial" w:hAnsi="Arial" w:cs="Arial"/>
      </w:rPr>
    </w:lvl>
    <w:lvl w:ilvl="5">
      <w:start w:val="1"/>
      <w:numFmt w:val="bullet"/>
      <w:lvlText w:val="▪"/>
      <w:lvlJc w:val="left"/>
      <w:pPr>
        <w:ind w:left="5112" w:firstLine="4752"/>
      </w:pPr>
      <w:rPr>
        <w:rFonts w:ascii="Arial" w:eastAsia="Arial" w:hAnsi="Arial" w:cs="Arial"/>
      </w:rPr>
    </w:lvl>
    <w:lvl w:ilvl="6">
      <w:start w:val="1"/>
      <w:numFmt w:val="bullet"/>
      <w:lvlText w:val="●"/>
      <w:lvlJc w:val="left"/>
      <w:pPr>
        <w:ind w:left="5832" w:firstLine="5472"/>
      </w:pPr>
      <w:rPr>
        <w:rFonts w:ascii="Arial" w:eastAsia="Arial" w:hAnsi="Arial" w:cs="Arial"/>
      </w:rPr>
    </w:lvl>
    <w:lvl w:ilvl="7">
      <w:start w:val="1"/>
      <w:numFmt w:val="bullet"/>
      <w:lvlText w:val="o"/>
      <w:lvlJc w:val="left"/>
      <w:pPr>
        <w:ind w:left="6552" w:firstLine="6192"/>
      </w:pPr>
      <w:rPr>
        <w:rFonts w:ascii="Arial" w:eastAsia="Arial" w:hAnsi="Arial" w:cs="Arial"/>
      </w:rPr>
    </w:lvl>
    <w:lvl w:ilvl="8">
      <w:start w:val="1"/>
      <w:numFmt w:val="bullet"/>
      <w:lvlText w:val="▪"/>
      <w:lvlJc w:val="left"/>
      <w:pPr>
        <w:ind w:left="7272" w:firstLine="6912"/>
      </w:pPr>
      <w:rPr>
        <w:rFonts w:ascii="Arial" w:eastAsia="Arial" w:hAnsi="Arial" w:cs="Arial"/>
      </w:rPr>
    </w:lvl>
  </w:abstractNum>
  <w:abstractNum w:abstractNumId="2" w15:restartNumberingAfterBreak="0">
    <w:nsid w:val="1A887A3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C0731B9"/>
    <w:multiLevelType w:val="multilevel"/>
    <w:tmpl w:val="AA0AC336"/>
    <w:lvl w:ilvl="0">
      <w:start w:val="1"/>
      <w:numFmt w:val="bullet"/>
      <w:lvlText w:val="●"/>
      <w:lvlJc w:val="left"/>
      <w:pPr>
        <w:ind w:left="1512" w:firstLine="1152"/>
      </w:pPr>
      <w:rPr>
        <w:rFonts w:ascii="Arial" w:eastAsia="Arial" w:hAnsi="Arial" w:cs="Arial"/>
      </w:rPr>
    </w:lvl>
    <w:lvl w:ilvl="1">
      <w:start w:val="1"/>
      <w:numFmt w:val="bullet"/>
      <w:lvlText w:val="o"/>
      <w:lvlJc w:val="left"/>
      <w:pPr>
        <w:ind w:left="2232" w:firstLine="1872"/>
      </w:pPr>
      <w:rPr>
        <w:rFonts w:ascii="Arial" w:eastAsia="Arial" w:hAnsi="Arial" w:cs="Arial"/>
      </w:rPr>
    </w:lvl>
    <w:lvl w:ilvl="2">
      <w:start w:val="1"/>
      <w:numFmt w:val="bullet"/>
      <w:lvlText w:val="▪"/>
      <w:lvlJc w:val="left"/>
      <w:pPr>
        <w:ind w:left="2952" w:firstLine="2592"/>
      </w:pPr>
      <w:rPr>
        <w:rFonts w:ascii="Arial" w:eastAsia="Arial" w:hAnsi="Arial" w:cs="Arial"/>
      </w:rPr>
    </w:lvl>
    <w:lvl w:ilvl="3">
      <w:start w:val="1"/>
      <w:numFmt w:val="bullet"/>
      <w:lvlText w:val="●"/>
      <w:lvlJc w:val="left"/>
      <w:pPr>
        <w:ind w:left="3672" w:firstLine="3312"/>
      </w:pPr>
      <w:rPr>
        <w:rFonts w:ascii="Arial" w:eastAsia="Arial" w:hAnsi="Arial" w:cs="Arial"/>
      </w:rPr>
    </w:lvl>
    <w:lvl w:ilvl="4">
      <w:start w:val="1"/>
      <w:numFmt w:val="bullet"/>
      <w:lvlText w:val="o"/>
      <w:lvlJc w:val="left"/>
      <w:pPr>
        <w:ind w:left="4392" w:firstLine="4032"/>
      </w:pPr>
      <w:rPr>
        <w:rFonts w:ascii="Arial" w:eastAsia="Arial" w:hAnsi="Arial" w:cs="Arial"/>
      </w:rPr>
    </w:lvl>
    <w:lvl w:ilvl="5">
      <w:start w:val="1"/>
      <w:numFmt w:val="bullet"/>
      <w:lvlText w:val="▪"/>
      <w:lvlJc w:val="left"/>
      <w:pPr>
        <w:ind w:left="5112" w:firstLine="4752"/>
      </w:pPr>
      <w:rPr>
        <w:rFonts w:ascii="Arial" w:eastAsia="Arial" w:hAnsi="Arial" w:cs="Arial"/>
      </w:rPr>
    </w:lvl>
    <w:lvl w:ilvl="6">
      <w:start w:val="1"/>
      <w:numFmt w:val="bullet"/>
      <w:lvlText w:val="●"/>
      <w:lvlJc w:val="left"/>
      <w:pPr>
        <w:ind w:left="5832" w:firstLine="5472"/>
      </w:pPr>
      <w:rPr>
        <w:rFonts w:ascii="Arial" w:eastAsia="Arial" w:hAnsi="Arial" w:cs="Arial"/>
      </w:rPr>
    </w:lvl>
    <w:lvl w:ilvl="7">
      <w:start w:val="1"/>
      <w:numFmt w:val="bullet"/>
      <w:lvlText w:val="o"/>
      <w:lvlJc w:val="left"/>
      <w:pPr>
        <w:ind w:left="6552" w:firstLine="6192"/>
      </w:pPr>
      <w:rPr>
        <w:rFonts w:ascii="Arial" w:eastAsia="Arial" w:hAnsi="Arial" w:cs="Arial"/>
      </w:rPr>
    </w:lvl>
    <w:lvl w:ilvl="8">
      <w:start w:val="1"/>
      <w:numFmt w:val="bullet"/>
      <w:lvlText w:val="▪"/>
      <w:lvlJc w:val="left"/>
      <w:pPr>
        <w:ind w:left="7272" w:firstLine="6912"/>
      </w:pPr>
      <w:rPr>
        <w:rFonts w:ascii="Arial" w:eastAsia="Arial" w:hAnsi="Arial" w:cs="Arial"/>
      </w:rPr>
    </w:lvl>
  </w:abstractNum>
  <w:abstractNum w:abstractNumId="5" w15:restartNumberingAfterBreak="0">
    <w:nsid w:val="3D6E6E73"/>
    <w:multiLevelType w:val="hybridMultilevel"/>
    <w:tmpl w:val="15F8227E"/>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7" w15:restartNumberingAfterBreak="0">
    <w:nsid w:val="51B72867"/>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1"/>
  </w:num>
  <w:num w:numId="2">
    <w:abstractNumId w:val="0"/>
  </w:num>
  <w:num w:numId="3">
    <w:abstractNumId w:val="4"/>
  </w:num>
  <w:num w:numId="4">
    <w:abstractNumId w:val="6"/>
  </w:num>
  <w:num w:numId="5">
    <w:abstractNumId w:val="8"/>
  </w:num>
  <w:num w:numId="6">
    <w:abstractNumId w:val="9"/>
  </w:num>
  <w:num w:numId="7">
    <w:abstractNumId w:val="3"/>
  </w:num>
  <w:num w:numId="8">
    <w:abstractNumId w:val="5"/>
  </w:num>
  <w:num w:numId="9">
    <w:abstractNumId w:val="7"/>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Michael Scheller">
    <w15:presenceInfo w15:providerId="AD" w15:userId="S-1-5-21-2670277017-1606584948-3883025002-702886"/>
  </w15:person>
  <w15:person w15:author="Alec Kretchun">
    <w15:presenceInfo w15:providerId="AD" w15:userId="S-1-5-21-1708537768-823518204-1801674531-201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5"/>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B4E"/>
    <w:rsid w:val="000C3018"/>
    <w:rsid w:val="002577DC"/>
    <w:rsid w:val="00290203"/>
    <w:rsid w:val="002F3DEC"/>
    <w:rsid w:val="003656C0"/>
    <w:rsid w:val="0041050D"/>
    <w:rsid w:val="006D4B1F"/>
    <w:rsid w:val="00733A4F"/>
    <w:rsid w:val="007B15F1"/>
    <w:rsid w:val="00801798"/>
    <w:rsid w:val="00B009D9"/>
    <w:rsid w:val="00B31C55"/>
    <w:rsid w:val="00B63DE5"/>
    <w:rsid w:val="00BE0E31"/>
    <w:rsid w:val="00D44B4E"/>
    <w:rsid w:val="00D92F63"/>
    <w:rsid w:val="00DE30D0"/>
    <w:rsid w:val="00E84742"/>
    <w:rsid w:val="00EC61D7"/>
    <w:rsid w:val="00F2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8FD7"/>
  <w15:docId w15:val="{88BDAF56-8986-4062-A231-CAEB8FD6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Verdana" w:eastAsia="Verdana" w:hAnsi="Verdana" w:cs="Verdana"/>
      <w:sz w:val="32"/>
      <w:szCs w:val="32"/>
    </w:rPr>
  </w:style>
  <w:style w:type="paragraph" w:styleId="Heading2">
    <w:name w:val="heading 2"/>
    <w:basedOn w:val="Normal"/>
    <w:next w:val="Normal"/>
    <w:pPr>
      <w:keepNext/>
      <w:keepLines/>
      <w:spacing w:before="240" w:after="60"/>
      <w:ind w:left="1836" w:hanging="576"/>
      <w:outlineLvl w:val="1"/>
    </w:pPr>
    <w:rPr>
      <w:rFonts w:ascii="Verdana" w:eastAsia="Verdana" w:hAnsi="Verdana" w:cs="Verdana"/>
      <w:sz w:val="28"/>
      <w:szCs w:val="28"/>
    </w:rPr>
  </w:style>
  <w:style w:type="paragraph" w:styleId="Heading3">
    <w:name w:val="heading 3"/>
    <w:basedOn w:val="Normal"/>
    <w:next w:val="Normal"/>
    <w:pPr>
      <w:keepNext/>
      <w:keepLines/>
      <w:spacing w:before="240" w:after="60"/>
      <w:ind w:left="3870" w:hanging="720"/>
      <w:outlineLvl w:val="2"/>
    </w:pPr>
    <w:rPr>
      <w:rFonts w:ascii="Verdana" w:eastAsia="Verdana" w:hAnsi="Verdana" w:cs="Verdana"/>
    </w:rPr>
  </w:style>
  <w:style w:type="paragraph" w:styleId="Heading4">
    <w:name w:val="heading 4"/>
    <w:basedOn w:val="Normal"/>
    <w:next w:val="Normal"/>
    <w:pPr>
      <w:keepNext/>
      <w:keepLines/>
      <w:tabs>
        <w:tab w:val="left" w:pos="1008"/>
      </w:tabs>
      <w:spacing w:after="120"/>
      <w:ind w:left="864" w:hanging="864"/>
      <w:outlineLvl w:val="3"/>
    </w:pPr>
    <w:rPr>
      <w:rFonts w:ascii="Verdana" w:eastAsia="Verdana" w:hAnsi="Verdana" w:cs="Verdana"/>
      <w:sz w:val="22"/>
      <w:szCs w:val="22"/>
    </w:rPr>
  </w:style>
  <w:style w:type="paragraph" w:styleId="Heading5">
    <w:name w:val="heading 5"/>
    <w:basedOn w:val="Normal"/>
    <w:next w:val="Normal"/>
    <w:pPr>
      <w:keepNext/>
      <w:keepLines/>
      <w:spacing w:before="240" w:after="60"/>
      <w:ind w:left="1008" w:hanging="1008"/>
      <w:outlineLvl w:val="4"/>
    </w:pPr>
    <w:rPr>
      <w:b/>
      <w:i/>
      <w:sz w:val="26"/>
      <w:szCs w:val="26"/>
    </w:rPr>
  </w:style>
  <w:style w:type="paragraph" w:styleId="Heading6">
    <w:name w:val="heading 6"/>
    <w:basedOn w:val="Normal"/>
    <w:next w:val="Normal"/>
    <w:pPr>
      <w:keepNext/>
      <w:keepLines/>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B15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5F1"/>
    <w:rPr>
      <w:rFonts w:ascii="Segoe UI" w:hAnsi="Segoe UI" w:cs="Segoe UI"/>
      <w:sz w:val="18"/>
      <w:szCs w:val="18"/>
    </w:rPr>
  </w:style>
  <w:style w:type="character" w:styleId="CommentReference">
    <w:name w:val="annotation reference"/>
    <w:basedOn w:val="DefaultParagraphFont"/>
    <w:uiPriority w:val="99"/>
    <w:semiHidden/>
    <w:unhideWhenUsed/>
    <w:rsid w:val="00290203"/>
    <w:rPr>
      <w:sz w:val="16"/>
      <w:szCs w:val="16"/>
    </w:rPr>
  </w:style>
  <w:style w:type="paragraph" w:styleId="CommentText">
    <w:name w:val="annotation text"/>
    <w:basedOn w:val="Normal"/>
    <w:link w:val="CommentTextChar"/>
    <w:uiPriority w:val="99"/>
    <w:semiHidden/>
    <w:unhideWhenUsed/>
    <w:rsid w:val="00290203"/>
    <w:rPr>
      <w:sz w:val="20"/>
      <w:szCs w:val="20"/>
    </w:rPr>
  </w:style>
  <w:style w:type="character" w:customStyle="1" w:styleId="CommentTextChar">
    <w:name w:val="Comment Text Char"/>
    <w:basedOn w:val="DefaultParagraphFont"/>
    <w:link w:val="CommentText"/>
    <w:uiPriority w:val="99"/>
    <w:semiHidden/>
    <w:rsid w:val="00290203"/>
    <w:rPr>
      <w:sz w:val="20"/>
      <w:szCs w:val="20"/>
    </w:rPr>
  </w:style>
  <w:style w:type="paragraph" w:styleId="CommentSubject">
    <w:name w:val="annotation subject"/>
    <w:basedOn w:val="CommentText"/>
    <w:next w:val="CommentText"/>
    <w:link w:val="CommentSubjectChar"/>
    <w:uiPriority w:val="99"/>
    <w:semiHidden/>
    <w:unhideWhenUsed/>
    <w:rsid w:val="00290203"/>
    <w:rPr>
      <w:b/>
      <w:bCs/>
    </w:rPr>
  </w:style>
  <w:style w:type="character" w:customStyle="1" w:styleId="CommentSubjectChar">
    <w:name w:val="Comment Subject Char"/>
    <w:basedOn w:val="CommentTextChar"/>
    <w:link w:val="CommentSubject"/>
    <w:uiPriority w:val="99"/>
    <w:semiHidden/>
    <w:rsid w:val="00290203"/>
    <w:rPr>
      <w:b/>
      <w:bCs/>
      <w:sz w:val="20"/>
      <w:szCs w:val="20"/>
    </w:rPr>
  </w:style>
  <w:style w:type="paragraph" w:styleId="ListParagraph">
    <w:name w:val="List Paragraph"/>
    <w:basedOn w:val="Normal"/>
    <w:uiPriority w:val="34"/>
    <w:qFormat/>
    <w:rsid w:val="006D4B1F"/>
    <w:pPr>
      <w:ind w:left="720"/>
      <w:contextualSpacing/>
    </w:pPr>
  </w:style>
  <w:style w:type="paragraph" w:styleId="TOC1">
    <w:name w:val="toc 1"/>
    <w:basedOn w:val="Normal"/>
    <w:next w:val="Normal"/>
    <w:autoRedefine/>
    <w:uiPriority w:val="39"/>
    <w:unhideWhenUsed/>
    <w:rsid w:val="002F3DEC"/>
    <w:pPr>
      <w:spacing w:after="100"/>
    </w:pPr>
  </w:style>
  <w:style w:type="paragraph" w:styleId="TOC2">
    <w:name w:val="toc 2"/>
    <w:basedOn w:val="Normal"/>
    <w:next w:val="Normal"/>
    <w:autoRedefine/>
    <w:uiPriority w:val="39"/>
    <w:unhideWhenUsed/>
    <w:rsid w:val="002F3DEC"/>
    <w:pPr>
      <w:spacing w:after="100"/>
      <w:ind w:left="240"/>
    </w:pPr>
  </w:style>
  <w:style w:type="paragraph" w:styleId="TOC3">
    <w:name w:val="toc 3"/>
    <w:basedOn w:val="Normal"/>
    <w:next w:val="Normal"/>
    <w:autoRedefine/>
    <w:uiPriority w:val="39"/>
    <w:unhideWhenUsed/>
    <w:rsid w:val="002F3DEC"/>
    <w:pPr>
      <w:spacing w:after="100"/>
      <w:ind w:left="480"/>
    </w:pPr>
  </w:style>
  <w:style w:type="character" w:styleId="Hyperlink">
    <w:name w:val="Hyperlink"/>
    <w:basedOn w:val="DefaultParagraphFont"/>
    <w:uiPriority w:val="99"/>
    <w:unhideWhenUsed/>
    <w:rsid w:val="002F3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hyperlink" Target="http://www.nrel.colostate.edu/projects/century/manual4/man96.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hyperlink" Target="http://www.nrel.colostate.edu/projects/century/manual4/man96.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C2445-2BF7-4502-AD9E-9BF97B42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38</Pages>
  <Words>7108</Words>
  <Characters>40522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47535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Michael Scheller</cp:lastModifiedBy>
  <cp:revision>13</cp:revision>
  <dcterms:created xsi:type="dcterms:W3CDTF">2017-02-23T19:01:00Z</dcterms:created>
  <dcterms:modified xsi:type="dcterms:W3CDTF">2018-01-21T14:26:00Z</dcterms:modified>
</cp:coreProperties>
</file>